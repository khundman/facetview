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EB48C1" w14:textId="6825199C" w:rsidR="00E7637F" w:rsidRPr="007D15C8" w:rsidRDefault="00ED5457">
      <w:pPr>
        <w:pStyle w:val="Normal1"/>
        <w:spacing w:before="100" w:after="280"/>
        <w:rPr>
          <w:rFonts w:ascii="Times New Roman" w:eastAsia="Times New Roman" w:hAnsi="Times New Roman" w:cs="Times New Roman"/>
          <w:b/>
        </w:rPr>
      </w:pPr>
      <w:r>
        <w:rPr>
          <w:rFonts w:ascii="Times New Roman" w:eastAsia="Times New Roman" w:hAnsi="Times New Roman" w:cs="Times New Roman"/>
          <w:b/>
        </w:rPr>
        <w:t xml:space="preserve">Diurnal </w:t>
      </w:r>
      <w:r w:rsidR="006222F0" w:rsidRPr="007D15C8">
        <w:rPr>
          <w:rFonts w:ascii="Times New Roman" w:eastAsia="Times New Roman" w:hAnsi="Times New Roman" w:cs="Times New Roman"/>
          <w:b/>
        </w:rPr>
        <w:t>O</w:t>
      </w:r>
      <w:r w:rsidR="00E7637F" w:rsidRPr="007D15C8">
        <w:rPr>
          <w:rFonts w:ascii="Times New Roman" w:eastAsia="Times New Roman" w:hAnsi="Times New Roman" w:cs="Times New Roman"/>
          <w:b/>
        </w:rPr>
        <w:t xml:space="preserve">cean </w:t>
      </w:r>
      <w:r w:rsidR="006222F0" w:rsidRPr="007D15C8">
        <w:rPr>
          <w:rFonts w:ascii="Times New Roman" w:eastAsia="Times New Roman" w:hAnsi="Times New Roman" w:cs="Times New Roman"/>
          <w:b/>
        </w:rPr>
        <w:t>C</w:t>
      </w:r>
      <w:r w:rsidR="00E7637F" w:rsidRPr="007D15C8">
        <w:rPr>
          <w:rFonts w:ascii="Times New Roman" w:eastAsia="Times New Roman" w:hAnsi="Times New Roman" w:cs="Times New Roman"/>
          <w:b/>
        </w:rPr>
        <w:t xml:space="preserve">olor </w:t>
      </w:r>
      <w:r w:rsidR="006222F0" w:rsidRPr="007D15C8">
        <w:rPr>
          <w:rFonts w:ascii="Times New Roman" w:eastAsia="Times New Roman" w:hAnsi="Times New Roman" w:cs="Times New Roman"/>
          <w:b/>
        </w:rPr>
        <w:t xml:space="preserve">Measurements are </w:t>
      </w:r>
      <w:r w:rsidR="00250DDC" w:rsidRPr="007D15C8">
        <w:rPr>
          <w:rFonts w:ascii="Times New Roman" w:eastAsia="Times New Roman" w:hAnsi="Times New Roman" w:cs="Times New Roman"/>
          <w:b/>
        </w:rPr>
        <w:t xml:space="preserve">needed </w:t>
      </w:r>
      <w:r w:rsidR="00E7637F" w:rsidRPr="007D15C8">
        <w:rPr>
          <w:rFonts w:ascii="Times New Roman" w:eastAsia="Times New Roman" w:hAnsi="Times New Roman" w:cs="Times New Roman"/>
          <w:b/>
        </w:rPr>
        <w:t xml:space="preserve">for </w:t>
      </w:r>
      <w:r w:rsidR="006222F0" w:rsidRPr="007D15C8">
        <w:rPr>
          <w:rFonts w:ascii="Times New Roman" w:eastAsia="Times New Roman" w:hAnsi="Times New Roman" w:cs="Times New Roman"/>
          <w:b/>
        </w:rPr>
        <w:t>Continental Ocean M</w:t>
      </w:r>
      <w:r w:rsidR="006804AA">
        <w:rPr>
          <w:rFonts w:ascii="Times New Roman" w:eastAsia="Times New Roman" w:hAnsi="Times New Roman" w:cs="Times New Roman"/>
          <w:b/>
        </w:rPr>
        <w:t>argins and Lacustrine Ecosystem Science</w:t>
      </w:r>
    </w:p>
    <w:p w14:paraId="2CCDF764" w14:textId="4671376B" w:rsidR="00422DCB" w:rsidRDefault="005421D4">
      <w:pPr>
        <w:pStyle w:val="Normal1"/>
        <w:numPr>
          <w:ilvl w:val="0"/>
          <w:numId w:val="1"/>
        </w:numPr>
        <w:spacing w:after="280"/>
        <w:ind w:hanging="360"/>
        <w:rPr>
          <w:rFonts w:ascii="Times New Roman" w:eastAsia="Times New Roman" w:hAnsi="Times New Roman" w:cs="Times New Roman"/>
        </w:rPr>
      </w:pPr>
      <w:r>
        <w:rPr>
          <w:rFonts w:ascii="Times New Roman" w:eastAsia="Times New Roman" w:hAnsi="Times New Roman" w:cs="Times New Roman"/>
          <w:b/>
        </w:rPr>
        <w:t>What are the key challenges or questions for Earth System Science across the spectrum of basic research, applied research, applications, and/or operations in the coming decade?</w:t>
      </w:r>
    </w:p>
    <w:p w14:paraId="74988028" w14:textId="4C8E2985" w:rsidR="00422DCB" w:rsidRDefault="00470D3D">
      <w:pPr>
        <w:pStyle w:val="Normal1"/>
        <w:spacing w:after="280"/>
      </w:pPr>
      <w:r>
        <w:rPr>
          <w:rFonts w:ascii="Times New Roman" w:eastAsia="Times New Roman" w:hAnsi="Times New Roman" w:cs="Times New Roman"/>
        </w:rPr>
        <w:t xml:space="preserve">Our estuaries, </w:t>
      </w:r>
      <w:r w:rsidR="005421D4">
        <w:rPr>
          <w:rFonts w:ascii="Times New Roman" w:eastAsia="Times New Roman" w:hAnsi="Times New Roman" w:cs="Times New Roman"/>
        </w:rPr>
        <w:t>coastal oceans</w:t>
      </w:r>
      <w:r w:rsidR="00515887">
        <w:rPr>
          <w:rFonts w:ascii="Times New Roman" w:eastAsia="Times New Roman" w:hAnsi="Times New Roman" w:cs="Times New Roman"/>
        </w:rPr>
        <w:t xml:space="preserve"> and </w:t>
      </w:r>
      <w:r>
        <w:rPr>
          <w:rFonts w:ascii="Times New Roman" w:eastAsia="Times New Roman" w:hAnsi="Times New Roman" w:cs="Times New Roman"/>
        </w:rPr>
        <w:t xml:space="preserve">lakes </w:t>
      </w:r>
      <w:r w:rsidR="005421D4">
        <w:rPr>
          <w:rFonts w:ascii="Times New Roman" w:eastAsia="Times New Roman" w:hAnsi="Times New Roman" w:cs="Times New Roman"/>
        </w:rPr>
        <w:t xml:space="preserve">are critically important as habitat for </w:t>
      </w:r>
      <w:r>
        <w:rPr>
          <w:rFonts w:ascii="Times New Roman" w:eastAsia="Times New Roman" w:hAnsi="Times New Roman" w:cs="Times New Roman"/>
        </w:rPr>
        <w:t>aquatic</w:t>
      </w:r>
      <w:r w:rsidR="005421D4">
        <w:rPr>
          <w:rFonts w:ascii="Times New Roman" w:eastAsia="Times New Roman" w:hAnsi="Times New Roman" w:cs="Times New Roman"/>
        </w:rPr>
        <w:t xml:space="preserve"> life, as highly productive ecosystems, </w:t>
      </w:r>
      <w:r w:rsidR="00267076">
        <w:rPr>
          <w:rFonts w:ascii="Times New Roman" w:eastAsia="Times New Roman" w:hAnsi="Times New Roman" w:cs="Times New Roman"/>
        </w:rPr>
        <w:t xml:space="preserve">fresh water and </w:t>
      </w:r>
      <w:r w:rsidR="005914CD">
        <w:rPr>
          <w:rFonts w:ascii="Times New Roman" w:eastAsia="Times New Roman" w:hAnsi="Times New Roman" w:cs="Times New Roman"/>
        </w:rPr>
        <w:t xml:space="preserve">protein </w:t>
      </w:r>
      <w:r w:rsidR="00717ACC">
        <w:rPr>
          <w:rFonts w:ascii="Times New Roman" w:eastAsia="Times New Roman" w:hAnsi="Times New Roman" w:cs="Times New Roman"/>
        </w:rPr>
        <w:t xml:space="preserve">sources </w:t>
      </w:r>
      <w:r w:rsidR="005421D4">
        <w:rPr>
          <w:rFonts w:ascii="Times New Roman" w:eastAsia="Times New Roman" w:hAnsi="Times New Roman" w:cs="Times New Roman"/>
        </w:rPr>
        <w:t>for human consumption, as strong economic driver</w:t>
      </w:r>
      <w:r w:rsidR="006222F0">
        <w:rPr>
          <w:rFonts w:ascii="Times New Roman" w:eastAsia="Times New Roman" w:hAnsi="Times New Roman" w:cs="Times New Roman"/>
        </w:rPr>
        <w:t>s</w:t>
      </w:r>
      <w:r w:rsidR="005421D4">
        <w:rPr>
          <w:rFonts w:ascii="Times New Roman" w:eastAsia="Times New Roman" w:hAnsi="Times New Roman" w:cs="Times New Roman"/>
        </w:rPr>
        <w:t xml:space="preserve"> for coastal communities, and as a highly dynamic interface between land and ocean carbon and nutrient cycles. Coastal </w:t>
      </w:r>
      <w:r>
        <w:rPr>
          <w:rFonts w:ascii="Times New Roman" w:eastAsia="Times New Roman" w:hAnsi="Times New Roman" w:cs="Times New Roman"/>
        </w:rPr>
        <w:t xml:space="preserve">and lacustrine </w:t>
      </w:r>
      <w:r w:rsidR="005421D4">
        <w:rPr>
          <w:rFonts w:ascii="Times New Roman" w:eastAsia="Times New Roman" w:hAnsi="Times New Roman" w:cs="Times New Roman"/>
        </w:rPr>
        <w:t xml:space="preserve">ecosystems are highly dynamic, economically valuable and particularly sensitive to both natural and human induced change. Coasts will be exposed to increasing risks over the </w:t>
      </w:r>
      <w:r w:rsidR="006222F0">
        <w:rPr>
          <w:rFonts w:ascii="Times New Roman" w:eastAsia="Times New Roman" w:hAnsi="Times New Roman" w:cs="Times New Roman"/>
        </w:rPr>
        <w:t xml:space="preserve">coming </w:t>
      </w:r>
      <w:r w:rsidR="005421D4">
        <w:rPr>
          <w:rFonts w:ascii="Times New Roman" w:eastAsia="Times New Roman" w:hAnsi="Times New Roman" w:cs="Times New Roman"/>
        </w:rPr>
        <w:t>decades given future projections for sea level rise, increasing population growth, increasing severity and frequency of extreme events, and increasing degradation of coastal ecosystems (IPCC, 2014). Approximately 50% of the world's human population lives in coastal regions generating about 46% of global economic activity (LOICZ, 2014). In order to sustain food production and ecological health while still maintaining economic growth in coastal regions, we must move quickly toward a better understanding of several key questions</w:t>
      </w:r>
      <w:r w:rsidR="008B7152">
        <w:rPr>
          <w:rFonts w:ascii="Times New Roman" w:eastAsia="Times New Roman" w:hAnsi="Times New Roman" w:cs="Times New Roman"/>
        </w:rPr>
        <w:t xml:space="preserve">, as </w:t>
      </w:r>
      <w:r w:rsidR="005421D4">
        <w:rPr>
          <w:rFonts w:ascii="Times New Roman" w:eastAsia="Times New Roman" w:hAnsi="Times New Roman" w:cs="Times New Roman"/>
        </w:rPr>
        <w:t>highlighted below:</w:t>
      </w:r>
    </w:p>
    <w:p w14:paraId="19796DA7" w14:textId="4C8C4593" w:rsidR="00422DCB" w:rsidRDefault="005421D4">
      <w:pPr>
        <w:pStyle w:val="Normal1"/>
      </w:pPr>
      <w:r>
        <w:rPr>
          <w:rFonts w:ascii="Times New Roman" w:eastAsia="Times New Roman" w:hAnsi="Times New Roman" w:cs="Times New Roman"/>
          <w:i/>
        </w:rPr>
        <w:t xml:space="preserve">How are the productivity and biodiversity of coastal </w:t>
      </w:r>
      <w:r w:rsidR="005673B9">
        <w:rPr>
          <w:rFonts w:ascii="Times New Roman" w:eastAsia="Times New Roman" w:hAnsi="Times New Roman" w:cs="Times New Roman"/>
          <w:i/>
        </w:rPr>
        <w:t xml:space="preserve">marine and lacustrine </w:t>
      </w:r>
      <w:r>
        <w:rPr>
          <w:rFonts w:ascii="Times New Roman" w:eastAsia="Times New Roman" w:hAnsi="Times New Roman" w:cs="Times New Roman"/>
          <w:i/>
        </w:rPr>
        <w:t>ecosystems changing, and how do these changes relate to natural and anthropogenic forcing, including local to regional impacts of climate variability?</w:t>
      </w:r>
    </w:p>
    <w:p w14:paraId="62706187" w14:textId="77777777" w:rsidR="00422DCB" w:rsidRDefault="00422DCB">
      <w:pPr>
        <w:pStyle w:val="Normal1"/>
      </w:pPr>
    </w:p>
    <w:p w14:paraId="0C5A6B49" w14:textId="2EDD0D87" w:rsidR="00422DCB" w:rsidRDefault="005421D4">
      <w:pPr>
        <w:pStyle w:val="Normal1"/>
      </w:pPr>
      <w:r>
        <w:rPr>
          <w:rFonts w:ascii="Times New Roman" w:eastAsia="Times New Roman" w:hAnsi="Times New Roman" w:cs="Times New Roman"/>
        </w:rPr>
        <w:t xml:space="preserve">Coastal ecosystems </w:t>
      </w:r>
      <w:r w:rsidR="00267076">
        <w:rPr>
          <w:rFonts w:ascii="Times New Roman" w:eastAsia="Times New Roman" w:hAnsi="Times New Roman" w:cs="Times New Roman"/>
        </w:rPr>
        <w:t xml:space="preserve">are less than 5% of the global ocean but </w:t>
      </w:r>
      <w:r>
        <w:rPr>
          <w:rFonts w:ascii="Times New Roman" w:eastAsia="Times New Roman" w:hAnsi="Times New Roman" w:cs="Times New Roman"/>
        </w:rPr>
        <w:t xml:space="preserve">account for ~15-21% of the global ocean net primary production, </w:t>
      </w:r>
      <w:r w:rsidR="000B64A2">
        <w:rPr>
          <w:rFonts w:ascii="Times New Roman" w:eastAsia="Times New Roman" w:hAnsi="Times New Roman" w:cs="Times New Roman"/>
        </w:rPr>
        <w:t>the majority</w:t>
      </w:r>
      <w:r w:rsidR="006222F0">
        <w:rPr>
          <w:rFonts w:ascii="Times New Roman" w:eastAsia="Times New Roman" w:hAnsi="Times New Roman" w:cs="Times New Roman"/>
        </w:rPr>
        <w:t xml:space="preserve"> of marine living resources harvested for human consumption, </w:t>
      </w:r>
      <w:r>
        <w:rPr>
          <w:rFonts w:ascii="Times New Roman" w:eastAsia="Times New Roman" w:hAnsi="Times New Roman" w:cs="Times New Roman"/>
        </w:rPr>
        <w:t xml:space="preserve">and </w:t>
      </w:r>
      <w:r w:rsidR="008B7152">
        <w:rPr>
          <w:rFonts w:ascii="Times New Roman" w:eastAsia="Times New Roman" w:hAnsi="Times New Roman" w:cs="Times New Roman"/>
        </w:rPr>
        <w:t>a</w:t>
      </w:r>
      <w:r>
        <w:rPr>
          <w:rFonts w:ascii="Times New Roman" w:eastAsia="Times New Roman" w:hAnsi="Times New Roman" w:cs="Times New Roman"/>
        </w:rPr>
        <w:t>pproximately 35-44% of the global ocean sequestration of carbon from the photic zone occurs within continental margins.  Coastal ecosystems also receive the great majority of anthropogenic inputs (except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from rivers and coastal runoff and by nature of their proximity to dense coastal populations. The dynamics of net community production and biodiversity are expected to change </w:t>
      </w:r>
      <w:r w:rsidR="00267076">
        <w:rPr>
          <w:rFonts w:ascii="Times New Roman" w:eastAsia="Times New Roman" w:hAnsi="Times New Roman" w:cs="Times New Roman"/>
        </w:rPr>
        <w:t xml:space="preserve">in response to </w:t>
      </w:r>
      <w:r>
        <w:rPr>
          <w:rFonts w:ascii="Times New Roman" w:eastAsia="Times New Roman" w:hAnsi="Times New Roman" w:cs="Times New Roman"/>
        </w:rPr>
        <w:t xml:space="preserve">changes to riverine fluxes, atmospheric inputs, ocean acidification, human activities including coastal development and pressure on wild fisheries, or climate induced changes in physical processes affecting the status of upwelling </w:t>
      </w:r>
      <w:r w:rsidR="005673B9">
        <w:rPr>
          <w:rFonts w:ascii="Times New Roman" w:eastAsia="Times New Roman" w:hAnsi="Times New Roman" w:cs="Times New Roman"/>
        </w:rPr>
        <w:t>and</w:t>
      </w:r>
      <w:r>
        <w:rPr>
          <w:rFonts w:ascii="Times New Roman" w:eastAsia="Times New Roman" w:hAnsi="Times New Roman" w:cs="Times New Roman"/>
        </w:rPr>
        <w:t xml:space="preserve"> nutricline</w:t>
      </w:r>
      <w:r w:rsidR="005673B9">
        <w:rPr>
          <w:rFonts w:ascii="Times New Roman" w:eastAsia="Times New Roman" w:hAnsi="Times New Roman" w:cs="Times New Roman"/>
        </w:rPr>
        <w:t xml:space="preserve"> depth</w:t>
      </w:r>
      <w:r>
        <w:rPr>
          <w:rFonts w:ascii="Times New Roman" w:eastAsia="Times New Roman" w:hAnsi="Times New Roman" w:cs="Times New Roman"/>
        </w:rPr>
        <w:t xml:space="preserve">. </w:t>
      </w:r>
    </w:p>
    <w:p w14:paraId="400EEA41" w14:textId="77777777" w:rsidR="00422DCB" w:rsidRDefault="00422DCB">
      <w:pPr>
        <w:pStyle w:val="Normal1"/>
      </w:pPr>
    </w:p>
    <w:p w14:paraId="173D99C1" w14:textId="77777777" w:rsidR="00422DCB" w:rsidRDefault="005421D4">
      <w:pPr>
        <w:pStyle w:val="Normal1"/>
      </w:pPr>
      <w:r>
        <w:rPr>
          <w:rFonts w:ascii="Times New Roman" w:eastAsia="Times New Roman" w:hAnsi="Times New Roman" w:cs="Times New Roman"/>
          <w:i/>
        </w:rPr>
        <w:t>How are variations in exchanges across the land-ocean interface related to changes within the watershed, and how do such exchanges influence coastal and open ocean biogeochemistry and ecosystem dynamics?</w:t>
      </w:r>
    </w:p>
    <w:p w14:paraId="3140484C" w14:textId="77777777" w:rsidR="00422DCB" w:rsidRDefault="00422DCB">
      <w:pPr>
        <w:pStyle w:val="Normal1"/>
      </w:pPr>
    </w:p>
    <w:p w14:paraId="0A225485" w14:textId="6AF55559" w:rsidR="00422DCB" w:rsidRDefault="005421D4">
      <w:pPr>
        <w:pStyle w:val="Normal1"/>
      </w:pPr>
      <w:r>
        <w:rPr>
          <w:rFonts w:ascii="Times New Roman" w:eastAsia="Times New Roman" w:hAnsi="Times New Roman" w:cs="Times New Roman"/>
        </w:rPr>
        <w:t xml:space="preserve">Exchanges of materials from land to ocean are a function of seasonal discharge dynamics, atmospheric deposition, and land surface attributes that are influenced by a host of natural and anthropogenic processes. Land to ocean subsidies of nutrients, labile carbon, light attenuating substances, net buffering capacity and pollutants can have profound effects on wetland, estuarine, riverine and coastal </w:t>
      </w:r>
      <w:r w:rsidR="007B5A91">
        <w:rPr>
          <w:rFonts w:ascii="Times New Roman" w:eastAsia="Times New Roman" w:hAnsi="Times New Roman" w:cs="Times New Roman"/>
        </w:rPr>
        <w:t xml:space="preserve">ocean </w:t>
      </w:r>
      <w:r>
        <w:rPr>
          <w:rFonts w:ascii="Times New Roman" w:eastAsia="Times New Roman" w:hAnsi="Times New Roman" w:cs="Times New Roman"/>
        </w:rPr>
        <w:t xml:space="preserve">ecosystems, including commercially important fish and shellfish populations. Pollution is altering ecosystems in many regions suffering from population </w:t>
      </w:r>
      <w:r>
        <w:rPr>
          <w:rFonts w:ascii="Times New Roman" w:eastAsia="Times New Roman" w:hAnsi="Times New Roman" w:cs="Times New Roman"/>
        </w:rPr>
        <w:lastRenderedPageBreak/>
        <w:t xml:space="preserve">pressure, and ecosystems dominated by mangroves are disappearing as a result of increasing marine protein demands requiring more intensive aquaculture. </w:t>
      </w:r>
    </w:p>
    <w:p w14:paraId="62111BAD" w14:textId="77777777" w:rsidR="00422DCB" w:rsidRDefault="00422DCB">
      <w:pPr>
        <w:pStyle w:val="Normal1"/>
      </w:pPr>
    </w:p>
    <w:p w14:paraId="455F9FE0" w14:textId="77777777" w:rsidR="00422DCB" w:rsidRDefault="00422DCB">
      <w:pPr>
        <w:pStyle w:val="Normal1"/>
      </w:pPr>
    </w:p>
    <w:p w14:paraId="00854106" w14:textId="77777777" w:rsidR="00422DCB" w:rsidRDefault="005421D4">
      <w:pPr>
        <w:pStyle w:val="Normal1"/>
        <w:rPr>
          <w:ins w:id="0" w:author="Maria Tzortziou" w:date="2015-11-02T14:30:00Z"/>
        </w:rPr>
      </w:pPr>
      <w:r>
        <w:rPr>
          <w:rFonts w:ascii="Times New Roman" w:eastAsia="Times New Roman" w:hAnsi="Times New Roman" w:cs="Times New Roman"/>
          <w:i/>
        </w:rPr>
        <w:t>How do short-term coastal and open ocean processes interact with and influence larger scale physical, biogeochemical and ecosystem dynamics?</w:t>
      </w:r>
    </w:p>
    <w:p w14:paraId="131C4532" w14:textId="77777777" w:rsidR="00422DCB" w:rsidRDefault="00422DCB">
      <w:pPr>
        <w:pStyle w:val="Normal1"/>
      </w:pPr>
    </w:p>
    <w:p w14:paraId="4C09C912" w14:textId="28C8288F" w:rsidR="00422DCB" w:rsidRDefault="005421D4" w:rsidP="00E82A83">
      <w:pPr>
        <w:pStyle w:val="Normal1"/>
      </w:pPr>
      <w:r>
        <w:rPr>
          <w:rFonts w:ascii="Times New Roman" w:eastAsia="Times New Roman" w:hAnsi="Times New Roman" w:cs="Times New Roman"/>
        </w:rPr>
        <w:t xml:space="preserve">The large-scale response of ocean circulation, biogeochemistry and ecosystems to climatic, atmospheric and anthropogenic forcing is the integral of processes occurring on smaller and shorter scales. Examples include vertical mixing, horizontal advection, upwelling, air-sea exchange, primary production, grazing, and respiration. The interplay of such dynamic processes drives the transfer of matter and energy on regional and global scales, affecting ecosystem function and human societal </w:t>
      </w:r>
      <w:proofErr w:type="gramStart"/>
      <w:r w:rsidR="00BC0D2B">
        <w:rPr>
          <w:rFonts w:ascii="Times New Roman" w:eastAsia="Times New Roman" w:hAnsi="Times New Roman" w:cs="Times New Roman"/>
        </w:rPr>
        <w:t>well</w:t>
      </w:r>
      <w:r w:rsidR="007B5A91">
        <w:rPr>
          <w:rFonts w:ascii="Times New Roman" w:eastAsia="Times New Roman" w:hAnsi="Times New Roman" w:cs="Times New Roman"/>
        </w:rPr>
        <w:t>-</w:t>
      </w:r>
      <w:r w:rsidR="00BC0D2B">
        <w:rPr>
          <w:rFonts w:ascii="Times New Roman" w:eastAsia="Times New Roman" w:hAnsi="Times New Roman" w:cs="Times New Roman"/>
        </w:rPr>
        <w:t>being</w:t>
      </w:r>
      <w:proofErr w:type="gramEnd"/>
      <w:r>
        <w:rPr>
          <w:rFonts w:ascii="Times New Roman" w:eastAsia="Times New Roman" w:hAnsi="Times New Roman" w:cs="Times New Roman"/>
        </w:rPr>
        <w:t xml:space="preserve">. Gaining a more detailed understanding of how microorganisms respond to highly ephemeral, spatially varying processes at small spatial and temporal scales is therefore central to attaining a predictive understanding of the longer term and larger scale consequences of environmental change. </w:t>
      </w:r>
    </w:p>
    <w:p w14:paraId="2E739068" w14:textId="77777777" w:rsidR="00422DCB" w:rsidRDefault="00422DCB">
      <w:pPr>
        <w:pStyle w:val="Normal1"/>
      </w:pPr>
    </w:p>
    <w:p w14:paraId="2277A998" w14:textId="77777777" w:rsidR="00422DCB" w:rsidRDefault="005421D4">
      <w:pPr>
        <w:pStyle w:val="Normal1"/>
      </w:pPr>
      <w:r>
        <w:rPr>
          <w:rFonts w:ascii="Times New Roman" w:eastAsia="Times New Roman" w:hAnsi="Times New Roman" w:cs="Times New Roman"/>
          <w:i/>
        </w:rPr>
        <w:t>How do episodic hazards, contaminant loadings, and alterations of habitats impact the biology and ecology of the coastal zone?</w:t>
      </w:r>
    </w:p>
    <w:p w14:paraId="63B1EE74" w14:textId="77777777" w:rsidR="00422DCB" w:rsidRDefault="00422DCB">
      <w:pPr>
        <w:pStyle w:val="Normal1"/>
      </w:pPr>
    </w:p>
    <w:p w14:paraId="3C15C7DC" w14:textId="3A0B02AA" w:rsidR="00422DCB" w:rsidRDefault="005421D4">
      <w:pPr>
        <w:pStyle w:val="Normal1"/>
      </w:pPr>
      <w:r>
        <w:rPr>
          <w:rFonts w:ascii="Times New Roman" w:eastAsia="Times New Roman" w:hAnsi="Times New Roman" w:cs="Times New Roman"/>
        </w:rPr>
        <w:t xml:space="preserve">The effects of episodic hazards, such as hurricanes and other extreme storms, floods, tsunamis, chemical spills, </w:t>
      </w:r>
      <w:proofErr w:type="spellStart"/>
      <w:r w:rsidR="008B7152">
        <w:rPr>
          <w:rFonts w:ascii="Times New Roman" w:eastAsia="Times New Roman" w:hAnsi="Times New Roman" w:cs="Times New Roman"/>
          <w:i/>
        </w:rPr>
        <w:t>Sargassum</w:t>
      </w:r>
      <w:proofErr w:type="spellEnd"/>
      <w:r w:rsidR="008B7152">
        <w:rPr>
          <w:rFonts w:ascii="Times New Roman" w:eastAsia="Times New Roman" w:hAnsi="Times New Roman" w:cs="Times New Roman"/>
          <w:i/>
        </w:rPr>
        <w:t xml:space="preserve"> </w:t>
      </w:r>
      <w:r w:rsidR="008B7152">
        <w:rPr>
          <w:rFonts w:ascii="Times New Roman" w:eastAsia="Times New Roman" w:hAnsi="Times New Roman" w:cs="Times New Roman"/>
        </w:rPr>
        <w:t xml:space="preserve">landing on beaches, </w:t>
      </w:r>
      <w:r>
        <w:rPr>
          <w:rFonts w:ascii="Times New Roman" w:eastAsia="Times New Roman" w:hAnsi="Times New Roman" w:cs="Times New Roman"/>
        </w:rPr>
        <w:t xml:space="preserve">and harmful algal blooms are especially challenging to observe.  Yet it is these events that can have the most severe and lasting effects on coastal ecosystems and threaten the health of humans using those waters.  Additionally, anthropogenic influences </w:t>
      </w:r>
      <w:r w:rsidR="008B7152">
        <w:rPr>
          <w:rFonts w:ascii="Times New Roman" w:eastAsia="Times New Roman" w:hAnsi="Times New Roman" w:cs="Times New Roman"/>
        </w:rPr>
        <w:t xml:space="preserve">through land use and other activities </w:t>
      </w:r>
      <w:r>
        <w:rPr>
          <w:rFonts w:ascii="Times New Roman" w:eastAsia="Times New Roman" w:hAnsi="Times New Roman" w:cs="Times New Roman"/>
        </w:rPr>
        <w:t xml:space="preserve">alter wetland and riparian habitats, alter watershed flow, increase sediment loads, and cause blooms of toxic algae, thereby harming aquatic plants, invertebrates, fish and wildlife and human health.  </w:t>
      </w:r>
    </w:p>
    <w:p w14:paraId="2AA11618" w14:textId="77777777" w:rsidR="00422DCB" w:rsidRDefault="00422DCB">
      <w:pPr>
        <w:pStyle w:val="Normal1"/>
      </w:pPr>
    </w:p>
    <w:p w14:paraId="00D96207" w14:textId="77777777" w:rsidR="00422DCB" w:rsidRDefault="005421D4">
      <w:pPr>
        <w:pStyle w:val="Normal1"/>
      </w:pPr>
      <w:r>
        <w:rPr>
          <w:rFonts w:ascii="Times New Roman" w:eastAsia="Times New Roman" w:hAnsi="Times New Roman" w:cs="Times New Roman"/>
          <w:b/>
        </w:rPr>
        <w:t>2.  Why are these challenges/questions timely to address now especially with respect to readiness?</w:t>
      </w:r>
    </w:p>
    <w:p w14:paraId="3CFC415D" w14:textId="3AE3B5C6" w:rsidR="00422DCB" w:rsidRDefault="005421D4">
      <w:pPr>
        <w:pStyle w:val="Normal1"/>
        <w:spacing w:after="280"/>
      </w:pPr>
      <w:r>
        <w:rPr>
          <w:rFonts w:ascii="Times New Roman" w:eastAsia="Times New Roman" w:hAnsi="Times New Roman" w:cs="Times New Roman"/>
        </w:rPr>
        <w:t>Addressing these key science questions requires an innovative observational approach</w:t>
      </w:r>
      <w:r w:rsidR="00EC0572">
        <w:rPr>
          <w:rFonts w:ascii="Times New Roman" w:eastAsia="Times New Roman" w:hAnsi="Times New Roman" w:cs="Times New Roman"/>
        </w:rPr>
        <w:t xml:space="preserve"> to enable</w:t>
      </w:r>
      <w:r>
        <w:rPr>
          <w:rFonts w:ascii="Times New Roman" w:eastAsia="Times New Roman" w:hAnsi="Times New Roman" w:cs="Times New Roman"/>
        </w:rPr>
        <w:t xml:space="preserve"> </w:t>
      </w:r>
      <w:r w:rsidR="00D47BEB">
        <w:rPr>
          <w:rFonts w:ascii="Times New Roman" w:eastAsia="Times New Roman" w:hAnsi="Times New Roman" w:cs="Times New Roman"/>
        </w:rPr>
        <w:t xml:space="preserve">quality </w:t>
      </w:r>
      <w:r>
        <w:rPr>
          <w:rFonts w:ascii="Times New Roman" w:eastAsia="Times New Roman" w:hAnsi="Times New Roman" w:cs="Times New Roman"/>
        </w:rPr>
        <w:t>space-based observations at high enough temporal and spatial resolution</w:t>
      </w:r>
      <w:r w:rsidR="00EC0572">
        <w:rPr>
          <w:rFonts w:ascii="Times New Roman" w:eastAsia="Times New Roman" w:hAnsi="Times New Roman" w:cs="Times New Roman"/>
        </w:rPr>
        <w:t>s</w:t>
      </w:r>
      <w:r>
        <w:rPr>
          <w:rFonts w:ascii="Times New Roman" w:eastAsia="Times New Roman" w:hAnsi="Times New Roman" w:cs="Times New Roman"/>
        </w:rPr>
        <w:t xml:space="preserve"> to capture the dynamic processes. On a geostationary orbit, NASA’s GEO-CAPE mission</w:t>
      </w:r>
      <w:r w:rsidR="00D47BEB">
        <w:rPr>
          <w:rFonts w:ascii="Times New Roman" w:eastAsia="Times New Roman" w:hAnsi="Times New Roman" w:cs="Times New Roman"/>
        </w:rPr>
        <w:t xml:space="preserve"> </w:t>
      </w:r>
      <w:r w:rsidR="008822EC">
        <w:rPr>
          <w:rFonts w:ascii="Times New Roman" w:eastAsia="Times New Roman" w:hAnsi="Times New Roman" w:cs="Times New Roman"/>
        </w:rPr>
        <w:t xml:space="preserve">would </w:t>
      </w:r>
      <w:r w:rsidR="00D47BEB">
        <w:rPr>
          <w:rFonts w:ascii="Times New Roman" w:eastAsia="Times New Roman" w:hAnsi="Times New Roman" w:cs="Times New Roman"/>
        </w:rPr>
        <w:t>provide this novel capability and is already</w:t>
      </w:r>
      <w:r>
        <w:rPr>
          <w:rFonts w:ascii="Times New Roman" w:eastAsia="Times New Roman" w:hAnsi="Times New Roman" w:cs="Times New Roman"/>
        </w:rPr>
        <w:t xml:space="preserve"> at a high science and technology readiness level. This readiness has been the focus of the NASA GEO-CAPE mission design and science working groups that have been meeting regularly since 2009. These GEO-CAPE pre-formulation teams along with other NASA investments have resolved the technological and scientific challenges involved to address the scientific questions discussed herein. Furthermore, the Korea Institute </w:t>
      </w:r>
      <w:r w:rsidR="007B5A91">
        <w:rPr>
          <w:rFonts w:ascii="Times New Roman" w:eastAsia="Times New Roman" w:hAnsi="Times New Roman" w:cs="Times New Roman"/>
        </w:rPr>
        <w:t xml:space="preserve">of Ocean Science and Technology </w:t>
      </w:r>
      <w:r>
        <w:rPr>
          <w:rFonts w:ascii="Times New Roman" w:eastAsia="Times New Roman" w:hAnsi="Times New Roman" w:cs="Times New Roman"/>
        </w:rPr>
        <w:t>(</w:t>
      </w:r>
      <w:r w:rsidR="007B5A91">
        <w:rPr>
          <w:rFonts w:ascii="Times New Roman" w:eastAsia="Times New Roman" w:hAnsi="Times New Roman" w:cs="Times New Roman"/>
        </w:rPr>
        <w:t>KIOST</w:t>
      </w:r>
      <w:r>
        <w:rPr>
          <w:rFonts w:ascii="Times New Roman" w:eastAsia="Times New Roman" w:hAnsi="Times New Roman" w:cs="Times New Roman"/>
          <w:b/>
        </w:rPr>
        <w:t>)</w:t>
      </w:r>
      <w:r>
        <w:rPr>
          <w:rFonts w:ascii="Times New Roman" w:eastAsia="Times New Roman" w:hAnsi="Times New Roman" w:cs="Times New Roman"/>
        </w:rPr>
        <w:t xml:space="preserve"> has demonstrated the feasibility and utility of geostationary ocean color observations with the Geostationary Ocean Color Imager (GOCI) sensor launch</w:t>
      </w:r>
      <w:r w:rsidR="00BC0D2B">
        <w:rPr>
          <w:rFonts w:ascii="Times New Roman" w:eastAsia="Times New Roman" w:hAnsi="Times New Roman" w:cs="Times New Roman"/>
        </w:rPr>
        <w:t>ed</w:t>
      </w:r>
      <w:r>
        <w:rPr>
          <w:rFonts w:ascii="Times New Roman" w:eastAsia="Times New Roman" w:hAnsi="Times New Roman" w:cs="Times New Roman"/>
        </w:rPr>
        <w:t xml:space="preserve"> in 2010.</w:t>
      </w:r>
    </w:p>
    <w:p w14:paraId="34646A8F" w14:textId="77777777" w:rsidR="00422DCB" w:rsidRDefault="005421D4">
      <w:pPr>
        <w:pStyle w:val="Normal1"/>
        <w:numPr>
          <w:ilvl w:val="0"/>
          <w:numId w:val="2"/>
        </w:numPr>
        <w:spacing w:after="280"/>
        <w:ind w:hanging="360"/>
        <w:contextualSpacing/>
        <w:rPr>
          <w:rFonts w:ascii="Times New Roman" w:eastAsia="Times New Roman" w:hAnsi="Times New Roman" w:cs="Times New Roman"/>
          <w:b/>
        </w:rPr>
      </w:pPr>
      <w:r>
        <w:rPr>
          <w:rFonts w:ascii="Times New Roman" w:eastAsia="Times New Roman" w:hAnsi="Times New Roman" w:cs="Times New Roman"/>
          <w:b/>
        </w:rPr>
        <w:t>Why are space-based observations fundamental to addressing these challenges/questions?</w:t>
      </w:r>
    </w:p>
    <w:p w14:paraId="5014C408" w14:textId="4FD98593" w:rsidR="00422DCB" w:rsidRDefault="005421D4" w:rsidP="00E82A83">
      <w:pPr>
        <w:pStyle w:val="Normal1"/>
        <w:tabs>
          <w:tab w:val="left" w:pos="5580"/>
        </w:tabs>
        <w:spacing w:after="280"/>
      </w:pPr>
      <w:r w:rsidRPr="00D47BEB">
        <w:rPr>
          <w:rFonts w:ascii="Times New Roman" w:eastAsia="Times New Roman" w:hAnsi="Times New Roman" w:cs="Times New Roman"/>
        </w:rPr>
        <w:t>Geostationary ocean</w:t>
      </w:r>
      <w:r>
        <w:rPr>
          <w:rFonts w:ascii="Times New Roman" w:eastAsia="Times New Roman" w:hAnsi="Times New Roman" w:cs="Times New Roman"/>
        </w:rPr>
        <w:t xml:space="preserve"> color observatories are capable of sampling at high temporal frequency (e.g., hourly) over spatial scales of less than 0.5</w:t>
      </w:r>
      <w:r w:rsidR="0091276D">
        <w:rPr>
          <w:rFonts w:ascii="Times New Roman" w:eastAsia="Times New Roman" w:hAnsi="Times New Roman" w:cs="Times New Roman"/>
        </w:rPr>
        <w:t xml:space="preserve"> </w:t>
      </w:r>
      <w:r>
        <w:rPr>
          <w:rFonts w:ascii="Times New Roman" w:eastAsia="Times New Roman" w:hAnsi="Times New Roman" w:cs="Times New Roman"/>
        </w:rPr>
        <w:t xml:space="preserve">km.  </w:t>
      </w:r>
      <w:r w:rsidR="00D02DC7">
        <w:rPr>
          <w:rFonts w:ascii="Times New Roman" w:eastAsia="Times New Roman" w:hAnsi="Times New Roman" w:cs="Times New Roman"/>
        </w:rPr>
        <w:t xml:space="preserve">Only geostationary observations </w:t>
      </w:r>
      <w:r w:rsidR="0091276D">
        <w:rPr>
          <w:rFonts w:ascii="Times New Roman" w:eastAsia="Times New Roman" w:hAnsi="Times New Roman" w:cs="Times New Roman"/>
        </w:rPr>
        <w:t xml:space="preserve">are </w:t>
      </w:r>
      <w:r w:rsidR="00D02DC7">
        <w:rPr>
          <w:rFonts w:ascii="Times New Roman" w:eastAsia="Times New Roman" w:hAnsi="Times New Roman" w:cs="Times New Roman"/>
        </w:rPr>
        <w:lastRenderedPageBreak/>
        <w:t>capable of providing the crucial link between high-frequency surface ob</w:t>
      </w:r>
      <w:r w:rsidR="0091276D">
        <w:rPr>
          <w:rFonts w:ascii="Times New Roman" w:eastAsia="Times New Roman" w:hAnsi="Times New Roman" w:cs="Times New Roman"/>
        </w:rPr>
        <w:t xml:space="preserve">servations of moderate spatial extent and global satellite retrievals from low Earth Orbit (LEO) sensors with limited temporal resolution.  </w:t>
      </w:r>
      <w:r>
        <w:rPr>
          <w:rFonts w:ascii="Times New Roman" w:eastAsia="Times New Roman" w:hAnsi="Times New Roman" w:cs="Times New Roman"/>
        </w:rPr>
        <w:t xml:space="preserve">High spectral resolution will be needed for discriminating </w:t>
      </w:r>
      <w:r w:rsidR="00EC0572">
        <w:rPr>
          <w:rFonts w:ascii="Times New Roman" w:eastAsia="Times New Roman" w:hAnsi="Times New Roman" w:cs="Times New Roman"/>
        </w:rPr>
        <w:t xml:space="preserve">various </w:t>
      </w:r>
      <w:r w:rsidR="007B5A91">
        <w:rPr>
          <w:rFonts w:ascii="Times New Roman" w:eastAsia="Times New Roman" w:hAnsi="Times New Roman" w:cs="Times New Roman"/>
        </w:rPr>
        <w:t>aquatic</w:t>
      </w:r>
      <w:r w:rsidR="00EC0572">
        <w:rPr>
          <w:rFonts w:ascii="Times New Roman" w:eastAsia="Times New Roman" w:hAnsi="Times New Roman" w:cs="Times New Roman"/>
        </w:rPr>
        <w:t xml:space="preserve"> con</w:t>
      </w:r>
      <w:r w:rsidR="007B5A91">
        <w:rPr>
          <w:rFonts w:ascii="Times New Roman" w:eastAsia="Times New Roman" w:hAnsi="Times New Roman" w:cs="Times New Roman"/>
        </w:rPr>
        <w:t>s</w:t>
      </w:r>
      <w:r w:rsidR="00EC0572">
        <w:rPr>
          <w:rFonts w:ascii="Times New Roman" w:eastAsia="Times New Roman" w:hAnsi="Times New Roman" w:cs="Times New Roman"/>
        </w:rPr>
        <w:t xml:space="preserve">tituents, including </w:t>
      </w:r>
      <w:r>
        <w:rPr>
          <w:rFonts w:ascii="Times New Roman" w:eastAsia="Times New Roman" w:hAnsi="Times New Roman" w:cs="Times New Roman"/>
        </w:rPr>
        <w:t xml:space="preserve">identification of phytoplankton functional groups.  Moreover, </w:t>
      </w:r>
      <w:r w:rsidR="00D47BEB">
        <w:rPr>
          <w:rFonts w:ascii="Times New Roman" w:eastAsia="Times New Roman" w:hAnsi="Times New Roman" w:cs="Times New Roman"/>
        </w:rPr>
        <w:t>a geostationary vantage</w:t>
      </w:r>
      <w:r>
        <w:rPr>
          <w:rFonts w:ascii="Times New Roman" w:eastAsia="Times New Roman" w:hAnsi="Times New Roman" w:cs="Times New Roman"/>
        </w:rPr>
        <w:t xml:space="preserve"> point would have the ability to resolve biological variability at sub-hourly to diurnal time scales. The combined high temporal and spatial resolution</w:t>
      </w:r>
      <w:r w:rsidR="00EC0572">
        <w:rPr>
          <w:rFonts w:ascii="Times New Roman" w:eastAsia="Times New Roman" w:hAnsi="Times New Roman" w:cs="Times New Roman"/>
        </w:rPr>
        <w:t>s</w:t>
      </w:r>
      <w:r>
        <w:rPr>
          <w:rFonts w:ascii="Times New Roman" w:eastAsia="Times New Roman" w:hAnsi="Times New Roman" w:cs="Times New Roman"/>
        </w:rPr>
        <w:t xml:space="preserve"> will permit more detailed assessmen</w:t>
      </w:r>
      <w:r w:rsidR="004B37BC">
        <w:rPr>
          <w:rFonts w:ascii="Times New Roman" w:eastAsia="Times New Roman" w:hAnsi="Times New Roman" w:cs="Times New Roman"/>
        </w:rPr>
        <w:t>ts</w:t>
      </w:r>
      <w:bookmarkStart w:id="1" w:name="_GoBack"/>
      <w:bookmarkEnd w:id="1"/>
      <w:r>
        <w:rPr>
          <w:rFonts w:ascii="Times New Roman" w:eastAsia="Times New Roman" w:hAnsi="Times New Roman" w:cs="Times New Roman"/>
        </w:rPr>
        <w:t xml:space="preserve"> of the extent and duration of damage to coastal habitats from pollution events, disasters and alterations. </w:t>
      </w:r>
      <w:r w:rsidR="005A2ECC">
        <w:rPr>
          <w:rFonts w:ascii="Times New Roman" w:eastAsia="Times New Roman" w:hAnsi="Times New Roman" w:cs="Times New Roman"/>
        </w:rPr>
        <w:t>More frequent observations also improve the detectability of day-to-day variations in processes, and lead to more cloud-free observations to reduce uncertainties result</w:t>
      </w:r>
      <w:r w:rsidR="007B5A91">
        <w:rPr>
          <w:rFonts w:ascii="Times New Roman" w:eastAsia="Times New Roman" w:hAnsi="Times New Roman" w:cs="Times New Roman"/>
        </w:rPr>
        <w:t>ing</w:t>
      </w:r>
      <w:r w:rsidR="005A2ECC">
        <w:rPr>
          <w:rFonts w:ascii="Times New Roman" w:eastAsia="Times New Roman" w:hAnsi="Times New Roman" w:cs="Times New Roman"/>
        </w:rPr>
        <w:t xml:space="preserve"> from less-frequent observations.</w:t>
      </w:r>
      <w:r>
        <w:rPr>
          <w:rFonts w:ascii="Times New Roman" w:eastAsia="Times New Roman" w:hAnsi="Times New Roman" w:cs="Times New Roman"/>
        </w:rPr>
        <w:t xml:space="preserve">  </w:t>
      </w:r>
    </w:p>
    <w:p w14:paraId="79048EEA" w14:textId="77777777" w:rsidR="00422DCB" w:rsidRDefault="005421D4">
      <w:pPr>
        <w:pStyle w:val="Normal1"/>
        <w:spacing w:before="280" w:after="280"/>
      </w:pPr>
      <w:r>
        <w:rPr>
          <w:rFonts w:ascii="Times New Roman" w:eastAsia="Times New Roman" w:hAnsi="Times New Roman" w:cs="Times New Roman"/>
          <w:i/>
        </w:rPr>
        <w:t>a. Can existing and planned U.S. and international programs provide the capabilities necessary to make substantial progress on the identified challenge and associated questions? If not, what additional investments are needed?</w:t>
      </w:r>
    </w:p>
    <w:p w14:paraId="4C699B52" w14:textId="1ADD7416" w:rsidR="00885730" w:rsidRDefault="005421D4">
      <w:pPr>
        <w:pStyle w:val="Normal1"/>
        <w:spacing w:after="280"/>
        <w:rPr>
          <w:rFonts w:ascii="Times New Roman" w:eastAsia="Times New Roman" w:hAnsi="Times New Roman" w:cs="Times New Roman"/>
        </w:rPr>
      </w:pPr>
      <w:r>
        <w:rPr>
          <w:rFonts w:ascii="Times New Roman" w:eastAsia="Times New Roman" w:hAnsi="Times New Roman" w:cs="Times New Roman"/>
        </w:rPr>
        <w:t xml:space="preserve">Our present capabilities to remotely observe coastal processes from space are critically limited in their temporal, spatial, and spectral resolution. </w:t>
      </w:r>
      <w:r w:rsidR="005A2ECC">
        <w:rPr>
          <w:rFonts w:ascii="Times New Roman" w:eastAsia="Times New Roman" w:hAnsi="Times New Roman" w:cs="Times New Roman"/>
        </w:rPr>
        <w:t xml:space="preserve">Present </w:t>
      </w:r>
      <w:r w:rsidR="00D47BEB">
        <w:rPr>
          <w:rFonts w:ascii="Times New Roman" w:eastAsia="Times New Roman" w:hAnsi="Times New Roman" w:cs="Times New Roman"/>
        </w:rPr>
        <w:t>LEO</w:t>
      </w:r>
      <w:r>
        <w:rPr>
          <w:rFonts w:ascii="Times New Roman" w:eastAsia="Times New Roman" w:hAnsi="Times New Roman" w:cs="Times New Roman"/>
        </w:rPr>
        <w:t xml:space="preserve"> observations </w:t>
      </w:r>
      <w:r w:rsidR="005D49EA">
        <w:rPr>
          <w:rFonts w:ascii="Times New Roman" w:eastAsia="Times New Roman" w:hAnsi="Times New Roman" w:cs="Times New Roman"/>
        </w:rPr>
        <w:t xml:space="preserve">on average can provide </w:t>
      </w:r>
      <w:r w:rsidR="005D49EA" w:rsidRPr="00E82A83">
        <w:rPr>
          <w:rFonts w:ascii="Times New Roman" w:eastAsia="Times New Roman" w:hAnsi="Times New Roman" w:cs="Times New Roman"/>
        </w:rPr>
        <w:t xml:space="preserve">one </w:t>
      </w:r>
      <w:r w:rsidR="000C240D" w:rsidRPr="00E82A83">
        <w:rPr>
          <w:rFonts w:ascii="Times New Roman" w:eastAsia="Times New Roman" w:hAnsi="Times New Roman" w:cs="Times New Roman"/>
        </w:rPr>
        <w:t xml:space="preserve">or two </w:t>
      </w:r>
      <w:r w:rsidR="005D49EA" w:rsidRPr="00E82A83">
        <w:rPr>
          <w:rFonts w:ascii="Times New Roman" w:eastAsia="Times New Roman" w:hAnsi="Times New Roman" w:cs="Times New Roman"/>
        </w:rPr>
        <w:t>observation</w:t>
      </w:r>
      <w:r w:rsidR="000C240D" w:rsidRPr="00E82A83">
        <w:rPr>
          <w:rFonts w:ascii="Times New Roman" w:eastAsia="Times New Roman" w:hAnsi="Times New Roman" w:cs="Times New Roman"/>
        </w:rPr>
        <w:t>s</w:t>
      </w:r>
      <w:r w:rsidR="005D49EA" w:rsidRPr="00E82A83">
        <w:rPr>
          <w:rFonts w:ascii="Times New Roman" w:eastAsia="Times New Roman" w:hAnsi="Times New Roman" w:cs="Times New Roman"/>
        </w:rPr>
        <w:t xml:space="preserve"> per week</w:t>
      </w:r>
      <w:r w:rsidR="005D49EA">
        <w:rPr>
          <w:rFonts w:ascii="Times New Roman" w:eastAsia="Times New Roman" w:hAnsi="Times New Roman" w:cs="Times New Roman"/>
        </w:rPr>
        <w:t xml:space="preserve"> </w:t>
      </w:r>
      <w:r>
        <w:rPr>
          <w:rFonts w:ascii="Times New Roman" w:eastAsia="Times New Roman" w:hAnsi="Times New Roman" w:cs="Times New Roman"/>
        </w:rPr>
        <w:t xml:space="preserve">at </w:t>
      </w:r>
      <w:r w:rsidR="005D49EA">
        <w:rPr>
          <w:rFonts w:ascii="Times New Roman" w:eastAsia="Times New Roman" w:hAnsi="Times New Roman" w:cs="Times New Roman"/>
        </w:rPr>
        <w:t xml:space="preserve">most </w:t>
      </w:r>
      <w:r>
        <w:rPr>
          <w:rFonts w:ascii="Times New Roman" w:eastAsia="Times New Roman" w:hAnsi="Times New Roman" w:cs="Times New Roman"/>
        </w:rPr>
        <w:t>location</w:t>
      </w:r>
      <w:r w:rsidR="005D49EA">
        <w:rPr>
          <w:rFonts w:ascii="Times New Roman" w:eastAsia="Times New Roman" w:hAnsi="Times New Roman" w:cs="Times New Roman"/>
        </w:rPr>
        <w:t>s after discounting cloud</w:t>
      </w:r>
      <w:r w:rsidR="000C240D">
        <w:rPr>
          <w:rFonts w:ascii="Times New Roman" w:eastAsia="Times New Roman" w:hAnsi="Times New Roman" w:cs="Times New Roman"/>
        </w:rPr>
        <w:t xml:space="preserve"> </w:t>
      </w:r>
      <w:r w:rsidR="005D49EA">
        <w:rPr>
          <w:rFonts w:ascii="Times New Roman" w:eastAsia="Times New Roman" w:hAnsi="Times New Roman" w:cs="Times New Roman"/>
        </w:rPr>
        <w:t>cover</w:t>
      </w:r>
      <w:r>
        <w:rPr>
          <w:rFonts w:ascii="Times New Roman" w:eastAsia="Times New Roman" w:hAnsi="Times New Roman" w:cs="Times New Roman"/>
        </w:rPr>
        <w:t xml:space="preserve">, </w:t>
      </w:r>
      <w:r w:rsidR="005D49EA">
        <w:rPr>
          <w:rFonts w:ascii="Times New Roman" w:eastAsia="Times New Roman" w:hAnsi="Times New Roman" w:cs="Times New Roman"/>
        </w:rPr>
        <w:t xml:space="preserve">thus </w:t>
      </w:r>
      <w:r>
        <w:rPr>
          <w:rFonts w:ascii="Times New Roman" w:eastAsia="Times New Roman" w:hAnsi="Times New Roman" w:cs="Times New Roman"/>
        </w:rPr>
        <w:t xml:space="preserve">cannot capture the highly dynamic processes characteristic of coastal regions, transformation rates, and </w:t>
      </w:r>
      <w:r w:rsidR="005A2ECC">
        <w:rPr>
          <w:rFonts w:ascii="Times New Roman" w:eastAsia="Times New Roman" w:hAnsi="Times New Roman" w:cs="Times New Roman"/>
        </w:rPr>
        <w:t>net growth</w:t>
      </w:r>
      <w:r>
        <w:rPr>
          <w:rFonts w:ascii="Times New Roman" w:eastAsia="Times New Roman" w:hAnsi="Times New Roman" w:cs="Times New Roman"/>
        </w:rPr>
        <w:t xml:space="preserve"> processes </w:t>
      </w:r>
      <w:r w:rsidR="005A2ECC">
        <w:rPr>
          <w:rFonts w:ascii="Times New Roman" w:eastAsia="Times New Roman" w:hAnsi="Times New Roman" w:cs="Times New Roman"/>
        </w:rPr>
        <w:t>at diurnal time scales</w:t>
      </w:r>
      <w:r>
        <w:rPr>
          <w:rFonts w:ascii="Times New Roman" w:eastAsia="Times New Roman" w:hAnsi="Times New Roman" w:cs="Times New Roman"/>
        </w:rPr>
        <w:t xml:space="preserve">. Further, retrievals from coastal waters pose additional challenges including the need for </w:t>
      </w:r>
      <w:r w:rsidR="008822EC">
        <w:rPr>
          <w:rFonts w:ascii="Times New Roman" w:eastAsia="Times New Roman" w:hAnsi="Times New Roman" w:cs="Times New Roman"/>
        </w:rPr>
        <w:t xml:space="preserve">better spectral and spatial </w:t>
      </w:r>
      <w:proofErr w:type="gramStart"/>
      <w:r w:rsidR="008822EC">
        <w:rPr>
          <w:rFonts w:ascii="Times New Roman" w:eastAsia="Times New Roman" w:hAnsi="Times New Roman" w:cs="Times New Roman"/>
        </w:rPr>
        <w:t>resolution,</w:t>
      </w:r>
      <w:proofErr w:type="gramEnd"/>
      <w:r w:rsidR="008822EC">
        <w:rPr>
          <w:rFonts w:ascii="Times New Roman" w:eastAsia="Times New Roman" w:hAnsi="Times New Roman" w:cs="Times New Roman"/>
        </w:rPr>
        <w:t xml:space="preserve"> </w:t>
      </w:r>
      <w:r>
        <w:rPr>
          <w:rFonts w:ascii="Times New Roman" w:eastAsia="Times New Roman" w:hAnsi="Times New Roman" w:cs="Times New Roman"/>
        </w:rPr>
        <w:t xml:space="preserve">increased signal-to-noise ratios (SNR), and complexities in calibration and validation efforts compared to open ocean retrievals. </w:t>
      </w:r>
    </w:p>
    <w:p w14:paraId="1E40D3B6" w14:textId="50EF7F9B" w:rsidR="005A2ECC" w:rsidRPr="00885730" w:rsidRDefault="00885730">
      <w:pPr>
        <w:pStyle w:val="Normal1"/>
        <w:spacing w:after="280"/>
        <w:rPr>
          <w:rFonts w:ascii="Times New Roman" w:eastAsia="Times New Roman" w:hAnsi="Times New Roman" w:cs="Times New Roman"/>
        </w:rPr>
      </w:pPr>
      <w:r>
        <w:rPr>
          <w:rFonts w:ascii="Times New Roman" w:eastAsia="Times New Roman" w:hAnsi="Times New Roman" w:cs="Times New Roman"/>
        </w:rPr>
        <w:t xml:space="preserve">Investments in geostationary missions offer a solution to these issues and will enable new perspectives into coastal science. </w:t>
      </w:r>
      <w:r w:rsidR="005421D4">
        <w:rPr>
          <w:rFonts w:ascii="Times New Roman" w:eastAsia="Times New Roman" w:hAnsi="Times New Roman" w:cs="Times New Roman"/>
        </w:rPr>
        <w:t xml:space="preserve">The data collected with unprecedented temporal and spatial resolution </w:t>
      </w:r>
      <w:r w:rsidR="005A2ECC">
        <w:rPr>
          <w:rFonts w:ascii="Times New Roman" w:eastAsia="Times New Roman" w:hAnsi="Times New Roman" w:cs="Times New Roman"/>
        </w:rPr>
        <w:t>will</w:t>
      </w:r>
      <w:r w:rsidR="005421D4">
        <w:rPr>
          <w:rFonts w:ascii="Times New Roman" w:eastAsia="Times New Roman" w:hAnsi="Times New Roman" w:cs="Times New Roman"/>
        </w:rPr>
        <w:t xml:space="preserve"> more accurately guide coastal ocean science and policy, including partnerships with environmental managers and operational practices.</w:t>
      </w:r>
    </w:p>
    <w:p w14:paraId="78AB03E0" w14:textId="77777777" w:rsidR="00422DCB" w:rsidRDefault="005421D4">
      <w:pPr>
        <w:pStyle w:val="Normal1"/>
        <w:spacing w:after="280"/>
      </w:pPr>
      <w:r>
        <w:rPr>
          <w:rFonts w:ascii="Times New Roman" w:eastAsia="Times New Roman" w:hAnsi="Times New Roman" w:cs="Times New Roman"/>
          <w:i/>
        </w:rPr>
        <w:t>b. How to link space-based observations with other observations to increase the value of data for addressing key scientific questions and societal needs;</w:t>
      </w:r>
    </w:p>
    <w:p w14:paraId="53C09924" w14:textId="2808A969" w:rsidR="00422DCB" w:rsidRDefault="005421D4">
      <w:pPr>
        <w:pStyle w:val="Normal1"/>
      </w:pPr>
      <w:r>
        <w:rPr>
          <w:rFonts w:ascii="Times New Roman" w:eastAsia="Times New Roman" w:hAnsi="Times New Roman" w:cs="Times New Roman"/>
        </w:rPr>
        <w:t xml:space="preserve">Watershed processes must be considered over spatial extents of tens to millions of square kilometers and varying time scales (hours to decades). It will be necessary to employ an integrated suite of models, remotely sensed data and targeted in situ observations in order to understand processes controlling fluxes on land, their coupling to riverine systems, delivery of materials to the coastal ocean and the corresponding coastal ecosystem responses. </w:t>
      </w:r>
      <w:r w:rsidR="00EC0572">
        <w:rPr>
          <w:rFonts w:ascii="Times New Roman" w:eastAsia="Times New Roman" w:hAnsi="Times New Roman" w:cs="Times New Roman"/>
        </w:rPr>
        <w:t>I</w:t>
      </w:r>
      <w:r>
        <w:rPr>
          <w:rFonts w:ascii="Times New Roman" w:eastAsia="Times New Roman" w:hAnsi="Times New Roman" w:cs="Times New Roman"/>
        </w:rPr>
        <w:t xml:space="preserve">t will be important to foster international </w:t>
      </w:r>
      <w:r w:rsidR="00250DDC">
        <w:rPr>
          <w:rFonts w:ascii="Times New Roman" w:eastAsia="Times New Roman" w:hAnsi="Times New Roman" w:cs="Times New Roman"/>
        </w:rPr>
        <w:t xml:space="preserve">and interagency </w:t>
      </w:r>
      <w:r>
        <w:rPr>
          <w:rFonts w:ascii="Times New Roman" w:eastAsia="Times New Roman" w:hAnsi="Times New Roman" w:cs="Times New Roman"/>
        </w:rPr>
        <w:t>partnerships linking to other such observations around the globe (e.g., Korea’s GOCI-</w:t>
      </w:r>
      <w:r w:rsidR="000C240D">
        <w:rPr>
          <w:rFonts w:ascii="Times New Roman" w:eastAsia="Times New Roman" w:hAnsi="Times New Roman" w:cs="Times New Roman"/>
        </w:rPr>
        <w:t>II</w:t>
      </w:r>
      <w:r>
        <w:rPr>
          <w:rFonts w:ascii="Times New Roman" w:eastAsia="Times New Roman" w:hAnsi="Times New Roman" w:cs="Times New Roman"/>
        </w:rPr>
        <w:t xml:space="preserve">, Europe’s OCAPI) within a global observation framework that includes </w:t>
      </w:r>
      <w:proofErr w:type="gramStart"/>
      <w:r>
        <w:rPr>
          <w:rFonts w:ascii="Times New Roman" w:eastAsia="Times New Roman" w:hAnsi="Times New Roman" w:cs="Times New Roman"/>
        </w:rPr>
        <w:t>LEO,</w:t>
      </w:r>
      <w:proofErr w:type="gramEnd"/>
      <w:r>
        <w:rPr>
          <w:rFonts w:ascii="Times New Roman" w:eastAsia="Times New Roman" w:hAnsi="Times New Roman" w:cs="Times New Roman"/>
        </w:rPr>
        <w:t xml:space="preserve"> surface, and deep water observation networks.  </w:t>
      </w:r>
    </w:p>
    <w:p w14:paraId="1EBFEDB2" w14:textId="77777777" w:rsidR="00422DCB" w:rsidRDefault="005421D4">
      <w:pPr>
        <w:pStyle w:val="Normal1"/>
        <w:spacing w:before="280" w:after="280"/>
      </w:pPr>
      <w:r>
        <w:rPr>
          <w:rFonts w:ascii="Times New Roman" w:eastAsia="Times New Roman" w:hAnsi="Times New Roman" w:cs="Times New Roman"/>
          <w:i/>
        </w:rPr>
        <w:t>c. The anticipated scientific and societal benefits; and d. the communities involved</w:t>
      </w:r>
    </w:p>
    <w:p w14:paraId="440E838E" w14:textId="7CD93F72" w:rsidR="00422DCB" w:rsidRDefault="005421D4">
      <w:pPr>
        <w:pStyle w:val="Normal1"/>
      </w:pPr>
      <w:proofErr w:type="gramStart"/>
      <w:r>
        <w:rPr>
          <w:rFonts w:ascii="Times New Roman" w:eastAsia="Times New Roman" w:hAnsi="Times New Roman" w:cs="Times New Roman"/>
          <w:i/>
        </w:rPr>
        <w:t>Geostationary O</w:t>
      </w:r>
      <w:r w:rsidR="00F51BFF">
        <w:rPr>
          <w:rFonts w:ascii="Times New Roman" w:eastAsia="Times New Roman" w:hAnsi="Times New Roman" w:cs="Times New Roman"/>
          <w:i/>
        </w:rPr>
        <w:t xml:space="preserve">cean </w:t>
      </w:r>
      <w:r>
        <w:rPr>
          <w:rFonts w:ascii="Times New Roman" w:eastAsia="Times New Roman" w:hAnsi="Times New Roman" w:cs="Times New Roman"/>
          <w:i/>
        </w:rPr>
        <w:t>C</w:t>
      </w:r>
      <w:r w:rsidR="00F51BFF">
        <w:rPr>
          <w:rFonts w:ascii="Times New Roman" w:eastAsia="Times New Roman" w:hAnsi="Times New Roman" w:cs="Times New Roman"/>
          <w:i/>
        </w:rPr>
        <w:t>olor</w:t>
      </w:r>
      <w:r>
        <w:rPr>
          <w:rFonts w:ascii="Times New Roman" w:eastAsia="Times New Roman" w:hAnsi="Times New Roman" w:cs="Times New Roman"/>
          <w:i/>
        </w:rPr>
        <w:t xml:space="preserve"> </w:t>
      </w:r>
      <w:r>
        <w:rPr>
          <w:rFonts w:ascii="Times New Roman" w:eastAsia="Times New Roman" w:hAnsi="Times New Roman" w:cs="Times New Roman"/>
        </w:rPr>
        <w:t xml:space="preserve">data will be used by </w:t>
      </w:r>
      <w:r w:rsidR="00545838">
        <w:rPr>
          <w:rFonts w:ascii="Times New Roman" w:eastAsia="Times New Roman" w:hAnsi="Times New Roman" w:cs="Times New Roman"/>
        </w:rPr>
        <w:t xml:space="preserve">aquatic </w:t>
      </w:r>
      <w:r>
        <w:rPr>
          <w:rFonts w:ascii="Times New Roman" w:eastAsia="Times New Roman" w:hAnsi="Times New Roman" w:cs="Times New Roman"/>
        </w:rPr>
        <w:t>biologists and biogeochemists to gain new knowledge needed to address the questions outlined above</w:t>
      </w:r>
      <w:proofErr w:type="gramEnd"/>
      <w:r>
        <w:rPr>
          <w:rFonts w:ascii="Times New Roman" w:eastAsia="Times New Roman" w:hAnsi="Times New Roman" w:cs="Times New Roman"/>
        </w:rPr>
        <w:t xml:space="preserve">. It will also inform the general public, federal, state, and local governments to assess designated use integrity and the ability to </w:t>
      </w:r>
      <w:r>
        <w:rPr>
          <w:rFonts w:ascii="Times New Roman" w:eastAsia="Times New Roman" w:hAnsi="Times New Roman" w:cs="Times New Roman"/>
        </w:rPr>
        <w:lastRenderedPageBreak/>
        <w:t>sustain human health and ecosystem services.  The 2010 Deepwater Horizon oil disaster, which had both episodic and longer-term effects on the environment, is one example where data from such a mission would have been extremely valuable.</w:t>
      </w:r>
      <w:r w:rsidR="00F51BFF">
        <w:rPr>
          <w:rFonts w:ascii="Times New Roman" w:eastAsia="Times New Roman" w:hAnsi="Times New Roman" w:cs="Times New Roman"/>
        </w:rPr>
        <w:t xml:space="preserve"> </w:t>
      </w:r>
      <w:r w:rsidR="00D02DC7">
        <w:rPr>
          <w:rFonts w:ascii="Times New Roman" w:eastAsia="Times New Roman" w:hAnsi="Times New Roman" w:cs="Times New Roman"/>
        </w:rPr>
        <w:t>High frequency m</w:t>
      </w:r>
      <w:r w:rsidR="00F51BFF">
        <w:rPr>
          <w:rFonts w:ascii="Times New Roman" w:eastAsia="Times New Roman" w:hAnsi="Times New Roman" w:cs="Times New Roman"/>
        </w:rPr>
        <w:t>onitoring of harmful algal blooms will permit informed management decisions that promote conservation of fisheries</w:t>
      </w:r>
      <w:r w:rsidR="00D02DC7">
        <w:rPr>
          <w:rFonts w:ascii="Times New Roman" w:eastAsia="Times New Roman" w:hAnsi="Times New Roman" w:cs="Times New Roman"/>
        </w:rPr>
        <w:t xml:space="preserve"> and</w:t>
      </w:r>
      <w:r w:rsidR="00F51BFF">
        <w:rPr>
          <w:rFonts w:ascii="Times New Roman" w:eastAsia="Times New Roman" w:hAnsi="Times New Roman" w:cs="Times New Roman"/>
        </w:rPr>
        <w:t xml:space="preserve"> protection of human health.  </w:t>
      </w:r>
      <w:r>
        <w:rPr>
          <w:rFonts w:ascii="Times New Roman" w:eastAsia="Times New Roman" w:hAnsi="Times New Roman" w:cs="Times New Roman"/>
        </w:rPr>
        <w:t>Other severe impacts can result from loss of coastal marshlands due to sea level rise that occurs so gradually that it is difficult to observe, or episodic severe weather events that can rapidly alter coastal morphology.  In the future, major U.S. ports along the U.S. East Coast and Gulf of Mexico are planning to accommodate the new generation of super-cargo ships, which will be able to pass through the Panama Canal once expansion is complete</w:t>
      </w:r>
      <w:r w:rsidR="00885730">
        <w:rPr>
          <w:rFonts w:ascii="Times New Roman" w:eastAsia="Times New Roman" w:hAnsi="Times New Roman" w:cs="Times New Roman"/>
        </w:rPr>
        <w:t>d</w:t>
      </w:r>
      <w:r>
        <w:rPr>
          <w:rFonts w:ascii="Times New Roman" w:eastAsia="Times New Roman" w:hAnsi="Times New Roman" w:cs="Times New Roman"/>
        </w:rPr>
        <w:t xml:space="preserve"> in 201</w:t>
      </w:r>
      <w:r w:rsidR="00885730">
        <w:rPr>
          <w:rFonts w:ascii="Times New Roman" w:eastAsia="Times New Roman" w:hAnsi="Times New Roman" w:cs="Times New Roman"/>
        </w:rPr>
        <w:t>6.</w:t>
      </w:r>
      <w:r>
        <w:rPr>
          <w:rFonts w:ascii="Times New Roman" w:eastAsia="Times New Roman" w:hAnsi="Times New Roman" w:cs="Times New Roman"/>
        </w:rPr>
        <w:t xml:space="preserve"> Monitoring of the impacts of dredging operations, as well as future shipping and potential accidents, would be valuable uses of </w:t>
      </w:r>
      <w:r w:rsidR="00885730">
        <w:rPr>
          <w:rFonts w:ascii="Times New Roman" w:eastAsia="Times New Roman" w:hAnsi="Times New Roman" w:cs="Times New Roman"/>
        </w:rPr>
        <w:t>geostationary</w:t>
      </w:r>
      <w:r>
        <w:rPr>
          <w:rFonts w:ascii="Times New Roman" w:eastAsia="Times New Roman" w:hAnsi="Times New Roman" w:cs="Times New Roman"/>
        </w:rPr>
        <w:t xml:space="preserve"> observations, as effective response and prediction relies on accurate and timely information that is updated frequently. </w:t>
      </w:r>
    </w:p>
    <w:p w14:paraId="4C35457D" w14:textId="77777777" w:rsidR="00422DCB" w:rsidRDefault="00422DCB">
      <w:pPr>
        <w:pStyle w:val="Normal1"/>
      </w:pPr>
    </w:p>
    <w:sectPr w:rsidR="00422DCB">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B15214" w15:done="0"/>
  <w15:commentEx w15:paraId="7E1C5F89" w15:done="0"/>
  <w15:commentEx w15:paraId="1C0F75D9" w15:done="0"/>
  <w15:commentEx w15:paraId="06DBD8FC" w15:done="0"/>
  <w15:commentEx w15:paraId="321EB011" w15:done="0"/>
  <w15:commentEx w15:paraId="7991273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7F00B8" w14:textId="77777777" w:rsidR="00717ACC" w:rsidRDefault="00717ACC" w:rsidP="00717ACC">
      <w:r>
        <w:separator/>
      </w:r>
    </w:p>
  </w:endnote>
  <w:endnote w:type="continuationSeparator" w:id="0">
    <w:p w14:paraId="5C4452F5" w14:textId="77777777" w:rsidR="00717ACC" w:rsidRDefault="00717ACC" w:rsidP="00717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D3046" w14:textId="77777777" w:rsidR="00717ACC" w:rsidRDefault="00717ACC" w:rsidP="00717ACC">
      <w:r>
        <w:separator/>
      </w:r>
    </w:p>
  </w:footnote>
  <w:footnote w:type="continuationSeparator" w:id="0">
    <w:p w14:paraId="03406922" w14:textId="77777777" w:rsidR="00717ACC" w:rsidRDefault="00717ACC" w:rsidP="00717A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D6162"/>
    <w:multiLevelType w:val="multilevel"/>
    <w:tmpl w:val="8CE242BE"/>
    <w:lvl w:ilvl="0">
      <w:start w:val="1"/>
      <w:numFmt w:val="decimal"/>
      <w:lvlText w:val="%1."/>
      <w:lvlJc w:val="left"/>
      <w:pPr>
        <w:ind w:left="360" w:firstLine="0"/>
      </w:pPr>
    </w:lvl>
    <w:lvl w:ilvl="1">
      <w:start w:val="1"/>
      <w:numFmt w:val="decimal"/>
      <w:lvlText w:val="%2."/>
      <w:lvlJc w:val="left"/>
      <w:pPr>
        <w:ind w:left="1080" w:firstLine="720"/>
      </w:pPr>
    </w:lvl>
    <w:lvl w:ilvl="2">
      <w:start w:val="1"/>
      <w:numFmt w:val="decimal"/>
      <w:lvlText w:val="%3."/>
      <w:lvlJc w:val="left"/>
      <w:pPr>
        <w:ind w:left="1800" w:firstLine="1440"/>
      </w:pPr>
    </w:lvl>
    <w:lvl w:ilvl="3">
      <w:start w:val="1"/>
      <w:numFmt w:val="decimal"/>
      <w:lvlText w:val="%4."/>
      <w:lvlJc w:val="left"/>
      <w:pPr>
        <w:ind w:left="2520" w:firstLine="2160"/>
      </w:pPr>
    </w:lvl>
    <w:lvl w:ilvl="4">
      <w:start w:val="1"/>
      <w:numFmt w:val="decimal"/>
      <w:lvlText w:val="%5."/>
      <w:lvlJc w:val="left"/>
      <w:pPr>
        <w:ind w:left="3240" w:firstLine="2880"/>
      </w:pPr>
    </w:lvl>
    <w:lvl w:ilvl="5">
      <w:start w:val="1"/>
      <w:numFmt w:val="decimal"/>
      <w:lvlText w:val="%6."/>
      <w:lvlJc w:val="left"/>
      <w:pPr>
        <w:ind w:left="3960" w:firstLine="3600"/>
      </w:pPr>
    </w:lvl>
    <w:lvl w:ilvl="6">
      <w:start w:val="1"/>
      <w:numFmt w:val="decimal"/>
      <w:lvlText w:val="%7."/>
      <w:lvlJc w:val="left"/>
      <w:pPr>
        <w:ind w:left="4680" w:firstLine="4320"/>
      </w:pPr>
    </w:lvl>
    <w:lvl w:ilvl="7">
      <w:start w:val="1"/>
      <w:numFmt w:val="decimal"/>
      <w:lvlText w:val="%8."/>
      <w:lvlJc w:val="left"/>
      <w:pPr>
        <w:ind w:left="5400" w:firstLine="5040"/>
      </w:pPr>
    </w:lvl>
    <w:lvl w:ilvl="8">
      <w:start w:val="1"/>
      <w:numFmt w:val="decimal"/>
      <w:lvlText w:val="%9."/>
      <w:lvlJc w:val="left"/>
      <w:pPr>
        <w:ind w:left="6120" w:firstLine="5760"/>
      </w:pPr>
    </w:lvl>
  </w:abstractNum>
  <w:abstractNum w:abstractNumId="1">
    <w:nsid w:val="70A7767B"/>
    <w:multiLevelType w:val="multilevel"/>
    <w:tmpl w:val="52004024"/>
    <w:lvl w:ilvl="0">
      <w:start w:val="3"/>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 Chuanmin">
    <w15:presenceInfo w15:providerId="AD" w15:userId="S-1-5-21-150927795-2069884688-1238954376-8851"/>
  </w15:person>
  <w15:person w15:author="Curts E5440">
    <w15:presenceInfo w15:providerId="None" w15:userId="Curts E5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DCB"/>
    <w:rsid w:val="000B64A2"/>
    <w:rsid w:val="000C240D"/>
    <w:rsid w:val="00250DDC"/>
    <w:rsid w:val="00267076"/>
    <w:rsid w:val="002C2D97"/>
    <w:rsid w:val="00357C51"/>
    <w:rsid w:val="003F5651"/>
    <w:rsid w:val="00422DCB"/>
    <w:rsid w:val="00470D3D"/>
    <w:rsid w:val="004B37BC"/>
    <w:rsid w:val="00515887"/>
    <w:rsid w:val="005421D4"/>
    <w:rsid w:val="00545838"/>
    <w:rsid w:val="005673B9"/>
    <w:rsid w:val="005914CD"/>
    <w:rsid w:val="005A2ECC"/>
    <w:rsid w:val="005D49EA"/>
    <w:rsid w:val="006222F0"/>
    <w:rsid w:val="00653870"/>
    <w:rsid w:val="006804AA"/>
    <w:rsid w:val="00717ACC"/>
    <w:rsid w:val="007B5A91"/>
    <w:rsid w:val="007D15C8"/>
    <w:rsid w:val="008822EC"/>
    <w:rsid w:val="00885730"/>
    <w:rsid w:val="008B7152"/>
    <w:rsid w:val="0091276D"/>
    <w:rsid w:val="00BC0D2B"/>
    <w:rsid w:val="00D02DC7"/>
    <w:rsid w:val="00D43810"/>
    <w:rsid w:val="00D47BEB"/>
    <w:rsid w:val="00DA739C"/>
    <w:rsid w:val="00DB24AD"/>
    <w:rsid w:val="00E7637F"/>
    <w:rsid w:val="00E82A83"/>
    <w:rsid w:val="00EC0572"/>
    <w:rsid w:val="00ED5457"/>
    <w:rsid w:val="00EF1503"/>
    <w:rsid w:val="00F51B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43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421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1D4"/>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0C240D"/>
    <w:rPr>
      <w:b/>
      <w:bCs/>
      <w:sz w:val="20"/>
      <w:szCs w:val="20"/>
    </w:rPr>
  </w:style>
  <w:style w:type="character" w:customStyle="1" w:styleId="CommentSubjectChar">
    <w:name w:val="Comment Subject Char"/>
    <w:basedOn w:val="CommentTextChar"/>
    <w:link w:val="CommentSubject"/>
    <w:uiPriority w:val="99"/>
    <w:semiHidden/>
    <w:rsid w:val="000C240D"/>
    <w:rPr>
      <w:b/>
      <w:bCs/>
      <w:sz w:val="20"/>
      <w:szCs w:val="20"/>
    </w:rPr>
  </w:style>
  <w:style w:type="paragraph" w:styleId="Revision">
    <w:name w:val="Revision"/>
    <w:hidden/>
    <w:uiPriority w:val="99"/>
    <w:semiHidden/>
    <w:rsid w:val="000C240D"/>
  </w:style>
  <w:style w:type="paragraph" w:styleId="Header">
    <w:name w:val="header"/>
    <w:basedOn w:val="Normal"/>
    <w:link w:val="HeaderChar"/>
    <w:uiPriority w:val="99"/>
    <w:unhideWhenUsed/>
    <w:rsid w:val="00717ACC"/>
    <w:pPr>
      <w:tabs>
        <w:tab w:val="center" w:pos="4320"/>
        <w:tab w:val="right" w:pos="8640"/>
      </w:tabs>
    </w:pPr>
  </w:style>
  <w:style w:type="character" w:customStyle="1" w:styleId="HeaderChar">
    <w:name w:val="Header Char"/>
    <w:basedOn w:val="DefaultParagraphFont"/>
    <w:link w:val="Header"/>
    <w:uiPriority w:val="99"/>
    <w:rsid w:val="00717ACC"/>
  </w:style>
  <w:style w:type="paragraph" w:styleId="Footer">
    <w:name w:val="footer"/>
    <w:basedOn w:val="Normal"/>
    <w:link w:val="FooterChar"/>
    <w:uiPriority w:val="99"/>
    <w:unhideWhenUsed/>
    <w:rsid w:val="00717ACC"/>
    <w:pPr>
      <w:tabs>
        <w:tab w:val="center" w:pos="4320"/>
        <w:tab w:val="right" w:pos="8640"/>
      </w:tabs>
    </w:pPr>
  </w:style>
  <w:style w:type="character" w:customStyle="1" w:styleId="FooterChar">
    <w:name w:val="Footer Char"/>
    <w:basedOn w:val="DefaultParagraphFont"/>
    <w:link w:val="Footer"/>
    <w:uiPriority w:val="99"/>
    <w:rsid w:val="00717A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421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1D4"/>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0C240D"/>
    <w:rPr>
      <w:b/>
      <w:bCs/>
      <w:sz w:val="20"/>
      <w:szCs w:val="20"/>
    </w:rPr>
  </w:style>
  <w:style w:type="character" w:customStyle="1" w:styleId="CommentSubjectChar">
    <w:name w:val="Comment Subject Char"/>
    <w:basedOn w:val="CommentTextChar"/>
    <w:link w:val="CommentSubject"/>
    <w:uiPriority w:val="99"/>
    <w:semiHidden/>
    <w:rsid w:val="000C240D"/>
    <w:rPr>
      <w:b/>
      <w:bCs/>
      <w:sz w:val="20"/>
      <w:szCs w:val="20"/>
    </w:rPr>
  </w:style>
  <w:style w:type="paragraph" w:styleId="Revision">
    <w:name w:val="Revision"/>
    <w:hidden/>
    <w:uiPriority w:val="99"/>
    <w:semiHidden/>
    <w:rsid w:val="000C240D"/>
  </w:style>
  <w:style w:type="paragraph" w:styleId="Header">
    <w:name w:val="header"/>
    <w:basedOn w:val="Normal"/>
    <w:link w:val="HeaderChar"/>
    <w:uiPriority w:val="99"/>
    <w:unhideWhenUsed/>
    <w:rsid w:val="00717ACC"/>
    <w:pPr>
      <w:tabs>
        <w:tab w:val="center" w:pos="4320"/>
        <w:tab w:val="right" w:pos="8640"/>
      </w:tabs>
    </w:pPr>
  </w:style>
  <w:style w:type="character" w:customStyle="1" w:styleId="HeaderChar">
    <w:name w:val="Header Char"/>
    <w:basedOn w:val="DefaultParagraphFont"/>
    <w:link w:val="Header"/>
    <w:uiPriority w:val="99"/>
    <w:rsid w:val="00717ACC"/>
  </w:style>
  <w:style w:type="paragraph" w:styleId="Footer">
    <w:name w:val="footer"/>
    <w:basedOn w:val="Normal"/>
    <w:link w:val="FooterChar"/>
    <w:uiPriority w:val="99"/>
    <w:unhideWhenUsed/>
    <w:rsid w:val="00717ACC"/>
    <w:pPr>
      <w:tabs>
        <w:tab w:val="center" w:pos="4320"/>
        <w:tab w:val="right" w:pos="8640"/>
      </w:tabs>
    </w:pPr>
  </w:style>
  <w:style w:type="character" w:customStyle="1" w:styleId="FooterChar">
    <w:name w:val="Footer Char"/>
    <w:basedOn w:val="DefaultParagraphFont"/>
    <w:link w:val="Footer"/>
    <w:uiPriority w:val="99"/>
    <w:rsid w:val="00717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1626</Words>
  <Characters>9269</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UNH</Company>
  <LinksUpToDate>false</LinksUpToDate>
  <CharactersWithSpaces>10874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Chuanmin</dc:creator>
  <cp:lastModifiedBy>Joe Salisbury</cp:lastModifiedBy>
  <cp:revision>4</cp:revision>
  <cp:lastPrinted>2015-12-01T21:50:00Z</cp:lastPrinted>
  <dcterms:created xsi:type="dcterms:W3CDTF">2015-12-01T21:50:00Z</dcterms:created>
  <dcterms:modified xsi:type="dcterms:W3CDTF">2015-12-01T21:55:00Z</dcterms:modified>
</cp:coreProperties>
</file>
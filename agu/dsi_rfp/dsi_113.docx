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AE38A" w14:textId="77777777" w:rsidR="00184514" w:rsidRPr="00184514" w:rsidRDefault="00184514" w:rsidP="00184514">
      <w:pPr>
        <w:pStyle w:val="Default"/>
        <w:rPr>
          <w:rFonts w:ascii="Times New Roman" w:hAnsi="Times New Roman" w:cs="Times New Roman"/>
        </w:rPr>
      </w:pPr>
    </w:p>
    <w:p w14:paraId="6D880C88" w14:textId="77777777" w:rsidR="00955ACC" w:rsidRDefault="00955ACC" w:rsidP="00955ACC">
      <w:pPr>
        <w:pStyle w:val="Default"/>
        <w:rPr>
          <w:rFonts w:ascii="Times New Roman" w:hAnsi="Times New Roman" w:cs="Times New Roman"/>
          <w:b/>
        </w:rPr>
      </w:pPr>
      <w:r w:rsidRPr="002F332A">
        <w:rPr>
          <w:rFonts w:ascii="Times New Roman" w:hAnsi="Times New Roman" w:cs="Times New Roman"/>
          <w:b/>
          <w:u w:val="single"/>
        </w:rPr>
        <w:t>Title</w:t>
      </w:r>
      <w:r w:rsidR="002F332A">
        <w:rPr>
          <w:rFonts w:ascii="Times New Roman" w:hAnsi="Times New Roman" w:cs="Times New Roman"/>
          <w:b/>
        </w:rPr>
        <w:t xml:space="preserve"> (150 character limit)</w:t>
      </w:r>
      <w:r w:rsidR="008B2B45">
        <w:rPr>
          <w:rFonts w:ascii="Times New Roman" w:hAnsi="Times New Roman" w:cs="Times New Roman"/>
          <w:b/>
        </w:rPr>
        <w:t xml:space="preserve">: </w:t>
      </w:r>
      <w:r w:rsidR="00A11DFE" w:rsidRPr="00A11DFE">
        <w:rPr>
          <w:rFonts w:ascii="Times New Roman" w:hAnsi="Times New Roman" w:cs="Times New Roman"/>
        </w:rPr>
        <w:t>Constellation approaches to assessing earth radiation imbalance</w:t>
      </w:r>
    </w:p>
    <w:p w14:paraId="1755B0B9" w14:textId="77777777" w:rsidR="00955ACC" w:rsidRDefault="00955ACC" w:rsidP="00955ACC">
      <w:pPr>
        <w:pStyle w:val="Default"/>
        <w:rPr>
          <w:rFonts w:ascii="Times New Roman" w:hAnsi="Times New Roman" w:cs="Times New Roman"/>
          <w:b/>
        </w:rPr>
      </w:pPr>
    </w:p>
    <w:p w14:paraId="4D6971AA" w14:textId="37D3C4FF" w:rsidR="00955ACC" w:rsidRDefault="00955ACC" w:rsidP="008B2B45">
      <w:pPr>
        <w:pStyle w:val="Default"/>
        <w:rPr>
          <w:rFonts w:ascii="Times New Roman" w:hAnsi="Times New Roman" w:cs="Times New Roman"/>
        </w:rPr>
      </w:pPr>
      <w:r w:rsidRPr="002F332A">
        <w:rPr>
          <w:rFonts w:ascii="Times New Roman" w:hAnsi="Times New Roman" w:cs="Times New Roman"/>
          <w:b/>
          <w:u w:val="single"/>
        </w:rPr>
        <w:t>White Paper Description</w:t>
      </w:r>
      <w:r w:rsidR="002F332A">
        <w:rPr>
          <w:rFonts w:ascii="Times New Roman" w:hAnsi="Times New Roman" w:cs="Times New Roman"/>
          <w:b/>
        </w:rPr>
        <w:t xml:space="preserve"> (350 character limit)</w:t>
      </w:r>
      <w:r>
        <w:rPr>
          <w:rFonts w:ascii="Times New Roman" w:hAnsi="Times New Roman" w:cs="Times New Roman"/>
          <w:b/>
        </w:rPr>
        <w:t xml:space="preserve">: </w:t>
      </w:r>
      <w:r w:rsidR="00817261">
        <w:rPr>
          <w:rFonts w:ascii="Times New Roman" w:hAnsi="Times New Roman" w:cs="Times New Roman"/>
        </w:rPr>
        <w:t>Measuring e</w:t>
      </w:r>
      <w:r w:rsidR="007C520A">
        <w:rPr>
          <w:rFonts w:ascii="Times New Roman" w:hAnsi="Times New Roman" w:cs="Times New Roman"/>
        </w:rPr>
        <w:t xml:space="preserve">arth radiation imbalance </w:t>
      </w:r>
      <w:r w:rsidR="00F74725">
        <w:rPr>
          <w:rFonts w:ascii="Times New Roman" w:hAnsi="Times New Roman" w:cs="Times New Roman"/>
        </w:rPr>
        <w:t xml:space="preserve">is </w:t>
      </w:r>
      <w:r w:rsidR="00817261">
        <w:rPr>
          <w:rFonts w:ascii="Times New Roman" w:hAnsi="Times New Roman" w:cs="Times New Roman"/>
        </w:rPr>
        <w:t>a challenge</w:t>
      </w:r>
      <w:del w:id="0" w:author="Lazaros Oreopoulos" w:date="2015-11-02T13:29:00Z">
        <w:r w:rsidR="007C520A" w:rsidDel="00B90EA8">
          <w:rPr>
            <w:rFonts w:ascii="Times New Roman" w:hAnsi="Times New Roman" w:cs="Times New Roman"/>
          </w:rPr>
          <w:delText>,</w:delText>
        </w:r>
      </w:del>
      <w:r w:rsidR="007C520A">
        <w:rPr>
          <w:rFonts w:ascii="Times New Roman" w:hAnsi="Times New Roman" w:cs="Times New Roman"/>
        </w:rPr>
        <w:t xml:space="preserve"> requiring</w:t>
      </w:r>
      <w:r w:rsidR="008B2B45">
        <w:rPr>
          <w:rFonts w:ascii="Times New Roman" w:hAnsi="Times New Roman" w:cs="Times New Roman"/>
        </w:rPr>
        <w:t xml:space="preserve"> </w:t>
      </w:r>
      <w:r w:rsidR="00F74725">
        <w:rPr>
          <w:rFonts w:ascii="Times New Roman" w:hAnsi="Times New Roman" w:cs="Times New Roman"/>
        </w:rPr>
        <w:t xml:space="preserve">stable, </w:t>
      </w:r>
      <w:r w:rsidR="008B2B45" w:rsidRPr="008B2B45">
        <w:rPr>
          <w:rFonts w:ascii="Times New Roman" w:hAnsi="Times New Roman" w:cs="Times New Roman"/>
        </w:rPr>
        <w:t xml:space="preserve">accurate </w:t>
      </w:r>
      <w:r w:rsidR="00817261">
        <w:rPr>
          <w:rFonts w:ascii="Times New Roman" w:hAnsi="Times New Roman" w:cs="Times New Roman"/>
        </w:rPr>
        <w:t>sensors</w:t>
      </w:r>
      <w:r w:rsidR="008B2B45" w:rsidRPr="008B2B45">
        <w:rPr>
          <w:rFonts w:ascii="Times New Roman" w:hAnsi="Times New Roman" w:cs="Times New Roman"/>
        </w:rPr>
        <w:t xml:space="preserve"> sampling multiple </w:t>
      </w:r>
      <w:r w:rsidR="00F74725">
        <w:rPr>
          <w:rFonts w:ascii="Times New Roman" w:hAnsi="Times New Roman" w:cs="Times New Roman"/>
        </w:rPr>
        <w:t xml:space="preserve">geometries </w:t>
      </w:r>
      <w:r w:rsidR="008B2B45" w:rsidRPr="008B2B45">
        <w:rPr>
          <w:rFonts w:ascii="Times New Roman" w:hAnsi="Times New Roman" w:cs="Times New Roman"/>
        </w:rPr>
        <w:t>and</w:t>
      </w:r>
      <w:r w:rsidR="008B2B45">
        <w:rPr>
          <w:rFonts w:ascii="Times New Roman" w:hAnsi="Times New Roman" w:cs="Times New Roman"/>
        </w:rPr>
        <w:t xml:space="preserve"> </w:t>
      </w:r>
      <w:r w:rsidR="008B2B45" w:rsidRPr="008B2B45">
        <w:rPr>
          <w:rFonts w:ascii="Times New Roman" w:hAnsi="Times New Roman" w:cs="Times New Roman"/>
        </w:rPr>
        <w:t>local times.</w:t>
      </w:r>
      <w:r w:rsidR="00817261">
        <w:rPr>
          <w:rFonts w:ascii="Times New Roman" w:hAnsi="Times New Roman" w:cs="Times New Roman"/>
        </w:rPr>
        <w:t xml:space="preserve">  Current</w:t>
      </w:r>
      <w:r w:rsidR="00A11DFE">
        <w:rPr>
          <w:rFonts w:ascii="Times New Roman" w:hAnsi="Times New Roman" w:cs="Times New Roman"/>
        </w:rPr>
        <w:t xml:space="preserve"> measurements </w:t>
      </w:r>
      <w:r w:rsidR="00F74725">
        <w:rPr>
          <w:rFonts w:ascii="Times New Roman" w:hAnsi="Times New Roman" w:cs="Times New Roman"/>
        </w:rPr>
        <w:t xml:space="preserve">achieve this by </w:t>
      </w:r>
      <w:r w:rsidR="00A11DFE">
        <w:rPr>
          <w:rFonts w:ascii="Times New Roman" w:hAnsi="Times New Roman" w:cs="Times New Roman"/>
        </w:rPr>
        <w:t>supplementing low-earth orbit data with model</w:t>
      </w:r>
      <w:r w:rsidR="00F74725">
        <w:rPr>
          <w:rFonts w:ascii="Times New Roman" w:hAnsi="Times New Roman" w:cs="Times New Roman"/>
        </w:rPr>
        <w:t>s</w:t>
      </w:r>
      <w:r w:rsidR="00A11DFE">
        <w:rPr>
          <w:rFonts w:ascii="Times New Roman" w:hAnsi="Times New Roman" w:cs="Times New Roman"/>
        </w:rPr>
        <w:t xml:space="preserve"> and ancillary data</w:t>
      </w:r>
      <w:r w:rsidR="00B90EA8">
        <w:rPr>
          <w:rFonts w:ascii="Times New Roman" w:hAnsi="Times New Roman" w:cs="Times New Roman"/>
        </w:rPr>
        <w:t xml:space="preserve">. </w:t>
      </w:r>
      <w:r w:rsidR="00F74725">
        <w:rPr>
          <w:rFonts w:ascii="Times New Roman" w:hAnsi="Times New Roman" w:cs="Times New Roman"/>
        </w:rPr>
        <w:t xml:space="preserve"> </w:t>
      </w:r>
      <w:r w:rsidR="00B90EA8">
        <w:rPr>
          <w:rFonts w:ascii="Times New Roman" w:hAnsi="Times New Roman" w:cs="Times New Roman"/>
        </w:rPr>
        <w:t>Achieving, however,</w:t>
      </w:r>
      <w:r w:rsidR="00A11DFE">
        <w:rPr>
          <w:rFonts w:ascii="Times New Roman" w:hAnsi="Times New Roman" w:cs="Times New Roman"/>
        </w:rPr>
        <w:t xml:space="preserve"> </w:t>
      </w:r>
      <w:r w:rsidR="00B90EA8">
        <w:rPr>
          <w:rFonts w:ascii="Times New Roman" w:hAnsi="Times New Roman" w:cs="Times New Roman"/>
        </w:rPr>
        <w:t xml:space="preserve">accuracies </w:t>
      </w:r>
      <w:r w:rsidR="00A11DFE">
        <w:rPr>
          <w:rFonts w:ascii="Times New Roman" w:hAnsi="Times New Roman" w:cs="Times New Roman"/>
        </w:rPr>
        <w:t>of 0.5 W/m</w:t>
      </w:r>
      <w:r w:rsidR="00A11DFE">
        <w:rPr>
          <w:rFonts w:ascii="Times New Roman" w:hAnsi="Times New Roman" w:cs="Times New Roman"/>
          <w:vertAlign w:val="superscript"/>
        </w:rPr>
        <w:t>2</w:t>
      </w:r>
      <w:r w:rsidR="008B2B45" w:rsidRPr="008B2B45">
        <w:rPr>
          <w:rFonts w:ascii="Times New Roman" w:hAnsi="Times New Roman" w:cs="Times New Roman"/>
        </w:rPr>
        <w:t xml:space="preserve"> </w:t>
      </w:r>
      <w:r w:rsidR="00817261">
        <w:rPr>
          <w:rFonts w:ascii="Times New Roman" w:hAnsi="Times New Roman" w:cs="Times New Roman"/>
        </w:rPr>
        <w:t>(</w:t>
      </w:r>
      <w:r w:rsidR="008B2B45" w:rsidRPr="008B2B45">
        <w:rPr>
          <w:rFonts w:ascii="Times New Roman" w:hAnsi="Times New Roman" w:cs="Times New Roman"/>
        </w:rPr>
        <w:t>daily</w:t>
      </w:r>
      <w:r w:rsidR="00A11DFE">
        <w:rPr>
          <w:rFonts w:ascii="Times New Roman" w:hAnsi="Times New Roman" w:cs="Times New Roman"/>
        </w:rPr>
        <w:t xml:space="preserve"> </w:t>
      </w:r>
      <w:r w:rsidR="00817261">
        <w:rPr>
          <w:rFonts w:ascii="Times New Roman" w:hAnsi="Times New Roman" w:cs="Times New Roman"/>
        </w:rPr>
        <w:t xml:space="preserve">means) and </w:t>
      </w:r>
      <w:r w:rsidR="00A11DFE">
        <w:rPr>
          <w:rFonts w:ascii="Times New Roman" w:hAnsi="Times New Roman" w:cs="Times New Roman"/>
        </w:rPr>
        <w:t>0.1 W/m</w:t>
      </w:r>
      <w:r w:rsidR="00A11DFE">
        <w:rPr>
          <w:rFonts w:ascii="Times New Roman" w:hAnsi="Times New Roman" w:cs="Times New Roman"/>
          <w:vertAlign w:val="superscript"/>
        </w:rPr>
        <w:t>2</w:t>
      </w:r>
      <w:r w:rsidR="008B2B45" w:rsidRPr="008B2B45">
        <w:rPr>
          <w:rFonts w:ascii="Times New Roman" w:hAnsi="Times New Roman" w:cs="Times New Roman"/>
        </w:rPr>
        <w:t xml:space="preserve"> </w:t>
      </w:r>
      <w:r w:rsidR="00817261">
        <w:rPr>
          <w:rFonts w:ascii="Times New Roman" w:hAnsi="Times New Roman" w:cs="Times New Roman"/>
        </w:rPr>
        <w:t xml:space="preserve">(annual) </w:t>
      </w:r>
      <w:r w:rsidR="00A11DFE">
        <w:rPr>
          <w:rFonts w:ascii="Times New Roman" w:hAnsi="Times New Roman" w:cs="Times New Roman"/>
        </w:rPr>
        <w:t>require</w:t>
      </w:r>
      <w:r w:rsidR="00F35B31">
        <w:rPr>
          <w:rFonts w:ascii="Times New Roman" w:hAnsi="Times New Roman" w:cs="Times New Roman"/>
        </w:rPr>
        <w:t>s</w:t>
      </w:r>
      <w:r w:rsidR="00A11DFE">
        <w:rPr>
          <w:rFonts w:ascii="Times New Roman" w:hAnsi="Times New Roman" w:cs="Times New Roman"/>
        </w:rPr>
        <w:t xml:space="preserve"> alternate approaches</w:t>
      </w:r>
      <w:r w:rsidR="00F74725">
        <w:rPr>
          <w:rFonts w:ascii="Times New Roman" w:hAnsi="Times New Roman" w:cs="Times New Roman"/>
        </w:rPr>
        <w:t>.</w:t>
      </w:r>
    </w:p>
    <w:p w14:paraId="613A5308" w14:textId="77777777" w:rsidR="006E3C34" w:rsidRDefault="006E3C34" w:rsidP="00955ACC">
      <w:pPr>
        <w:pStyle w:val="Default"/>
        <w:rPr>
          <w:rFonts w:ascii="Times New Roman" w:hAnsi="Times New Roman" w:cs="Times New Roman"/>
        </w:rPr>
      </w:pPr>
    </w:p>
    <w:p w14:paraId="159056AA" w14:textId="77777777" w:rsidR="006E3C34" w:rsidRDefault="006E3C34" w:rsidP="00955ACC">
      <w:pPr>
        <w:pStyle w:val="Default"/>
        <w:rPr>
          <w:rFonts w:ascii="Times New Roman" w:hAnsi="Times New Roman" w:cs="Times New Roman"/>
          <w:b/>
        </w:rPr>
      </w:pPr>
      <w:r w:rsidRPr="00F23EF6">
        <w:rPr>
          <w:rFonts w:ascii="Times New Roman" w:hAnsi="Times New Roman" w:cs="Times New Roman"/>
          <w:b/>
          <w:u w:val="single"/>
        </w:rPr>
        <w:t>File of White Paper</w:t>
      </w:r>
      <w:r w:rsidRPr="006E3C34">
        <w:rPr>
          <w:rFonts w:ascii="Times New Roman" w:hAnsi="Times New Roman" w:cs="Times New Roman"/>
          <w:b/>
        </w:rPr>
        <w:t xml:space="preserve"> (1500 word limit):</w:t>
      </w:r>
    </w:p>
    <w:p w14:paraId="5D597BCB" w14:textId="77777777" w:rsidR="006E3C34" w:rsidRDefault="006E3C34" w:rsidP="00955ACC">
      <w:pPr>
        <w:pStyle w:val="Default"/>
        <w:rPr>
          <w:rFonts w:ascii="Times New Roman" w:hAnsi="Times New Roman" w:cs="Times New Roman"/>
          <w:b/>
        </w:rPr>
      </w:pPr>
    </w:p>
    <w:p w14:paraId="4CEEF1E3" w14:textId="77777777" w:rsidR="006E3C34" w:rsidRPr="00646A37" w:rsidRDefault="00A11DFE" w:rsidP="006E3C34">
      <w:pPr>
        <w:pStyle w:val="Default"/>
        <w:jc w:val="center"/>
        <w:rPr>
          <w:rFonts w:ascii="Times New Roman" w:hAnsi="Times New Roman" w:cs="Times New Roman"/>
          <w:b/>
        </w:rPr>
      </w:pPr>
      <w:r>
        <w:rPr>
          <w:rFonts w:ascii="Times New Roman" w:hAnsi="Times New Roman" w:cs="Times New Roman"/>
          <w:b/>
        </w:rPr>
        <w:t>Constellation approaches to assessing earth radiation imbalance</w:t>
      </w:r>
    </w:p>
    <w:p w14:paraId="05C274D3" w14:textId="77777777" w:rsidR="006E3C34" w:rsidRDefault="006E3C34" w:rsidP="006E3C34">
      <w:pPr>
        <w:pStyle w:val="Default"/>
        <w:jc w:val="center"/>
        <w:rPr>
          <w:rFonts w:ascii="Times New Roman" w:hAnsi="Times New Roman" w:cs="Times New Roman"/>
          <w:b/>
        </w:rPr>
      </w:pPr>
    </w:p>
    <w:p w14:paraId="10087096" w14:textId="77777777" w:rsidR="006E3C34" w:rsidRDefault="006E3C34" w:rsidP="006E3C34">
      <w:pPr>
        <w:pStyle w:val="Default"/>
        <w:jc w:val="center"/>
        <w:rPr>
          <w:rFonts w:ascii="Times New Roman" w:hAnsi="Times New Roman" w:cs="Times New Roman"/>
          <w:i/>
        </w:rPr>
      </w:pPr>
      <w:r>
        <w:rPr>
          <w:rFonts w:ascii="Times New Roman" w:hAnsi="Times New Roman" w:cs="Times New Roman"/>
          <w:i/>
        </w:rPr>
        <w:t xml:space="preserve">Principal Author: </w:t>
      </w:r>
      <w:r w:rsidR="00295E8B">
        <w:rPr>
          <w:rFonts w:ascii="Times New Roman" w:hAnsi="Times New Roman" w:cs="Times New Roman"/>
          <w:i/>
        </w:rPr>
        <w:t>D.</w:t>
      </w:r>
      <w:r w:rsidR="00AE0B60">
        <w:rPr>
          <w:rFonts w:ascii="Times New Roman" w:hAnsi="Times New Roman" w:cs="Times New Roman"/>
          <w:i/>
        </w:rPr>
        <w:t xml:space="preserve"> Wu</w:t>
      </w:r>
    </w:p>
    <w:p w14:paraId="2ED3EB3B" w14:textId="52394EF7" w:rsidR="00184514" w:rsidRDefault="006E3C34" w:rsidP="00CF06C2">
      <w:pPr>
        <w:pStyle w:val="Default"/>
        <w:jc w:val="center"/>
        <w:rPr>
          <w:rFonts w:ascii="Times New Roman" w:hAnsi="Times New Roman" w:cs="Times New Roman"/>
          <w:i/>
        </w:rPr>
      </w:pPr>
      <w:r>
        <w:rPr>
          <w:rFonts w:ascii="Times New Roman" w:hAnsi="Times New Roman" w:cs="Times New Roman"/>
          <w:i/>
        </w:rPr>
        <w:t xml:space="preserve">Co-authors: </w:t>
      </w:r>
      <w:r w:rsidR="00AE0B60">
        <w:rPr>
          <w:rFonts w:ascii="Times New Roman" w:hAnsi="Times New Roman" w:cs="Times New Roman"/>
          <w:i/>
        </w:rPr>
        <w:t>A</w:t>
      </w:r>
      <w:r w:rsidR="00295E8B">
        <w:rPr>
          <w:rFonts w:ascii="Times New Roman" w:hAnsi="Times New Roman" w:cs="Times New Roman"/>
          <w:i/>
        </w:rPr>
        <w:t>.</w:t>
      </w:r>
      <w:r w:rsidR="00AE0B60">
        <w:rPr>
          <w:rFonts w:ascii="Times New Roman" w:hAnsi="Times New Roman" w:cs="Times New Roman"/>
          <w:i/>
        </w:rPr>
        <w:t xml:space="preserve"> </w:t>
      </w:r>
      <w:proofErr w:type="spellStart"/>
      <w:r w:rsidR="00AE0B60">
        <w:rPr>
          <w:rFonts w:ascii="Times New Roman" w:hAnsi="Times New Roman" w:cs="Times New Roman"/>
          <w:i/>
        </w:rPr>
        <w:t>Marshak</w:t>
      </w:r>
      <w:proofErr w:type="spellEnd"/>
      <w:r w:rsidR="00AE0B60">
        <w:rPr>
          <w:rFonts w:ascii="Times New Roman" w:hAnsi="Times New Roman" w:cs="Times New Roman"/>
          <w:i/>
        </w:rPr>
        <w:t>, L</w:t>
      </w:r>
      <w:r w:rsidR="00CF06C2">
        <w:rPr>
          <w:rFonts w:ascii="Times New Roman" w:hAnsi="Times New Roman" w:cs="Times New Roman"/>
          <w:i/>
        </w:rPr>
        <w:t xml:space="preserve">. </w:t>
      </w:r>
      <w:proofErr w:type="spellStart"/>
      <w:r w:rsidR="00CF06C2">
        <w:rPr>
          <w:rFonts w:ascii="Times New Roman" w:hAnsi="Times New Roman" w:cs="Times New Roman"/>
          <w:i/>
        </w:rPr>
        <w:t>Oreopoulo</w:t>
      </w:r>
      <w:r w:rsidR="00295E8B">
        <w:rPr>
          <w:rFonts w:ascii="Times New Roman" w:hAnsi="Times New Roman" w:cs="Times New Roman"/>
          <w:i/>
        </w:rPr>
        <w:t>s</w:t>
      </w:r>
      <w:proofErr w:type="spellEnd"/>
      <w:r w:rsidR="00295E8B">
        <w:rPr>
          <w:rFonts w:ascii="Times New Roman" w:hAnsi="Times New Roman" w:cs="Times New Roman"/>
          <w:i/>
        </w:rPr>
        <w:t xml:space="preserve">, </w:t>
      </w:r>
      <w:r w:rsidR="00CF06C2">
        <w:rPr>
          <w:rFonts w:ascii="Times New Roman" w:hAnsi="Times New Roman" w:cs="Times New Roman"/>
          <w:i/>
        </w:rPr>
        <w:t xml:space="preserve">K. </w:t>
      </w:r>
      <w:proofErr w:type="spellStart"/>
      <w:r w:rsidR="00CF06C2">
        <w:rPr>
          <w:rFonts w:ascii="Times New Roman" w:hAnsi="Times New Roman" w:cs="Times New Roman"/>
          <w:i/>
        </w:rPr>
        <w:t>Thome</w:t>
      </w:r>
      <w:proofErr w:type="spellEnd"/>
    </w:p>
    <w:p w14:paraId="12F40DE1" w14:textId="77777777" w:rsidR="00CF06C2" w:rsidRPr="00CF06C2" w:rsidRDefault="00CF06C2" w:rsidP="00CF06C2">
      <w:pPr>
        <w:pStyle w:val="Default"/>
        <w:jc w:val="center"/>
        <w:rPr>
          <w:rFonts w:ascii="Times New Roman" w:hAnsi="Times New Roman" w:cs="Times New Roman"/>
          <w:i/>
        </w:rPr>
      </w:pPr>
    </w:p>
    <w:p w14:paraId="37C5233E" w14:textId="77777777" w:rsidR="00184514" w:rsidRDefault="00184514" w:rsidP="00184514">
      <w:pPr>
        <w:pStyle w:val="Default"/>
        <w:spacing w:after="231"/>
        <w:rPr>
          <w:rFonts w:ascii="Times New Roman" w:hAnsi="Times New Roman" w:cs="Times New Roman"/>
          <w:i/>
          <w:iCs/>
        </w:rPr>
      </w:pPr>
      <w:r w:rsidRPr="00184514">
        <w:rPr>
          <w:rFonts w:ascii="Times New Roman" w:hAnsi="Times New Roman" w:cs="Times New Roman"/>
          <w:i/>
          <w:iCs/>
        </w:rPr>
        <w:t>1. What are the key challenges or questions for Earth System Science across the spectrum of basic research, applied research, applications, and/or op</w:t>
      </w:r>
      <w:r>
        <w:rPr>
          <w:rFonts w:ascii="Times New Roman" w:hAnsi="Times New Roman" w:cs="Times New Roman"/>
          <w:i/>
          <w:iCs/>
        </w:rPr>
        <w:t>erations in the coming decade?</w:t>
      </w:r>
    </w:p>
    <w:p w14:paraId="20E5C556" w14:textId="2C148B20" w:rsidR="002C4754" w:rsidRDefault="000E7D0D" w:rsidP="00184514">
      <w:pPr>
        <w:pStyle w:val="Default"/>
        <w:spacing w:after="231"/>
        <w:rPr>
          <w:rFonts w:ascii="Times New Roman" w:hAnsi="Times New Roman" w:cs="Times New Roman"/>
        </w:rPr>
      </w:pPr>
      <w:r>
        <w:rPr>
          <w:rFonts w:ascii="Times New Roman" w:hAnsi="Times New Roman" w:cs="Times New Roman"/>
        </w:rPr>
        <w:t>A</w:t>
      </w:r>
      <w:r w:rsidR="008B5021">
        <w:rPr>
          <w:rFonts w:ascii="Times New Roman" w:hAnsi="Times New Roman" w:cs="Times New Roman"/>
        </w:rPr>
        <w:t xml:space="preserve"> </w:t>
      </w:r>
      <w:r>
        <w:rPr>
          <w:rFonts w:ascii="Times New Roman" w:hAnsi="Times New Roman" w:cs="Times New Roman"/>
          <w:u w:val="single"/>
        </w:rPr>
        <w:t>fundamental question</w:t>
      </w:r>
      <w:r w:rsidR="008B5021">
        <w:rPr>
          <w:rFonts w:ascii="Times New Roman" w:hAnsi="Times New Roman" w:cs="Times New Roman"/>
        </w:rPr>
        <w:t xml:space="preserve"> for Earth System Science is</w:t>
      </w:r>
      <w:r w:rsidR="00A34F2A">
        <w:rPr>
          <w:rFonts w:ascii="Times New Roman" w:hAnsi="Times New Roman" w:cs="Times New Roman"/>
        </w:rPr>
        <w:t>:</w:t>
      </w:r>
      <w:r w:rsidR="008B5021">
        <w:rPr>
          <w:rFonts w:ascii="Times New Roman" w:hAnsi="Times New Roman" w:cs="Times New Roman"/>
        </w:rPr>
        <w:t xml:space="preserve"> </w:t>
      </w:r>
      <w:r w:rsidR="00A34F2A">
        <w:rPr>
          <w:rFonts w:ascii="Times New Roman" w:hAnsi="Times New Roman" w:cs="Times New Roman"/>
          <w:b/>
          <w:i/>
        </w:rPr>
        <w:t>H</w:t>
      </w:r>
      <w:r w:rsidR="008B5021" w:rsidRPr="00103EBF">
        <w:rPr>
          <w:rFonts w:ascii="Times New Roman" w:hAnsi="Times New Roman" w:cs="Times New Roman"/>
          <w:b/>
          <w:i/>
        </w:rPr>
        <w:t xml:space="preserve">ow </w:t>
      </w:r>
      <w:r w:rsidR="0075385E">
        <w:rPr>
          <w:rFonts w:ascii="Times New Roman" w:hAnsi="Times New Roman" w:cs="Times New Roman"/>
          <w:b/>
          <w:i/>
        </w:rPr>
        <w:t xml:space="preserve">is the </w:t>
      </w:r>
      <w:r w:rsidR="00103EBF" w:rsidRPr="00103EBF">
        <w:rPr>
          <w:rFonts w:ascii="Times New Roman" w:hAnsi="Times New Roman" w:cs="Times New Roman"/>
          <w:b/>
          <w:i/>
        </w:rPr>
        <w:t>climate of the Earth changing</w:t>
      </w:r>
      <w:r w:rsidR="008B5021" w:rsidRPr="00103EBF">
        <w:rPr>
          <w:rFonts w:ascii="Times New Roman" w:hAnsi="Times New Roman" w:cs="Times New Roman"/>
          <w:b/>
          <w:i/>
        </w:rPr>
        <w:t xml:space="preserve"> </w:t>
      </w:r>
      <w:r w:rsidR="00103EBF" w:rsidRPr="00103EBF">
        <w:rPr>
          <w:rFonts w:ascii="Times New Roman" w:hAnsi="Times New Roman" w:cs="Times New Roman"/>
          <w:b/>
          <w:i/>
        </w:rPr>
        <w:t>on decadal time scales</w:t>
      </w:r>
      <w:r w:rsidR="00103EBF" w:rsidRPr="00103EBF">
        <w:rPr>
          <w:rFonts w:ascii="Times New Roman" w:hAnsi="Times New Roman" w:cs="Times New Roman"/>
          <w:b/>
        </w:rPr>
        <w:t>?</w:t>
      </w:r>
      <w:r w:rsidR="00103EBF">
        <w:rPr>
          <w:rFonts w:ascii="Times New Roman" w:hAnsi="Times New Roman" w:cs="Times New Roman"/>
        </w:rPr>
        <w:t xml:space="preserve">  </w:t>
      </w:r>
      <w:r>
        <w:rPr>
          <w:rFonts w:ascii="Times New Roman" w:hAnsi="Times New Roman" w:cs="Times New Roman"/>
        </w:rPr>
        <w:t xml:space="preserve">Quantitative, global answers to this question </w:t>
      </w:r>
      <w:r w:rsidR="00103EBF">
        <w:rPr>
          <w:rFonts w:ascii="Times New Roman" w:hAnsi="Times New Roman" w:cs="Times New Roman"/>
        </w:rPr>
        <w:t>will form a</w:t>
      </w:r>
      <w:r w:rsidR="00822C92">
        <w:rPr>
          <w:rFonts w:ascii="Times New Roman" w:hAnsi="Times New Roman" w:cs="Times New Roman"/>
        </w:rPr>
        <w:t>n important part of the</w:t>
      </w:r>
      <w:r w:rsidR="00103EBF">
        <w:rPr>
          <w:rFonts w:ascii="Times New Roman" w:hAnsi="Times New Roman" w:cs="Times New Roman"/>
        </w:rPr>
        <w:t xml:space="preserve"> foundation </w:t>
      </w:r>
      <w:r w:rsidR="00822C92">
        <w:rPr>
          <w:rFonts w:ascii="Times New Roman" w:hAnsi="Times New Roman" w:cs="Times New Roman"/>
        </w:rPr>
        <w:t xml:space="preserve">needed </w:t>
      </w:r>
      <w:r w:rsidR="00103EBF">
        <w:rPr>
          <w:rFonts w:ascii="Times New Roman" w:hAnsi="Times New Roman" w:cs="Times New Roman"/>
        </w:rPr>
        <w:t xml:space="preserve">for very difficult </w:t>
      </w:r>
      <w:r>
        <w:rPr>
          <w:rFonts w:ascii="Times New Roman" w:hAnsi="Times New Roman" w:cs="Times New Roman"/>
        </w:rPr>
        <w:t xml:space="preserve">governmental </w:t>
      </w:r>
      <w:r w:rsidR="00103EBF">
        <w:rPr>
          <w:rFonts w:ascii="Times New Roman" w:hAnsi="Times New Roman" w:cs="Times New Roman"/>
        </w:rPr>
        <w:t>policy decisions expected to require significant societal changes to avoid dire consequences</w:t>
      </w:r>
      <w:r w:rsidR="0075385E">
        <w:rPr>
          <w:rFonts w:ascii="Times New Roman" w:hAnsi="Times New Roman" w:cs="Times New Roman"/>
        </w:rPr>
        <w:t xml:space="preserve"> for future generations</w:t>
      </w:r>
      <w:r w:rsidR="00103EBF">
        <w:rPr>
          <w:rFonts w:ascii="Times New Roman" w:hAnsi="Times New Roman" w:cs="Times New Roman"/>
        </w:rPr>
        <w:t xml:space="preserve">.  </w:t>
      </w:r>
      <w:r w:rsidR="007E0469">
        <w:rPr>
          <w:rFonts w:ascii="Times New Roman" w:hAnsi="Times New Roman" w:cs="Times New Roman"/>
        </w:rPr>
        <w:t>The</w:t>
      </w:r>
      <w:r w:rsidR="002C4754">
        <w:rPr>
          <w:rFonts w:ascii="Times New Roman" w:hAnsi="Times New Roman" w:cs="Times New Roman"/>
        </w:rPr>
        <w:t xml:space="preserve"> radiation imbalance of the earth-atmosphere system </w:t>
      </w:r>
      <w:r w:rsidR="007E0469">
        <w:rPr>
          <w:rFonts w:ascii="Times New Roman" w:hAnsi="Times New Roman" w:cs="Times New Roman"/>
        </w:rPr>
        <w:t xml:space="preserve">is a fundamental signal of climate change and </w:t>
      </w:r>
      <w:r w:rsidR="002C4754">
        <w:rPr>
          <w:rFonts w:ascii="Times New Roman" w:hAnsi="Times New Roman" w:cs="Times New Roman"/>
        </w:rPr>
        <w:t>require</w:t>
      </w:r>
      <w:r w:rsidR="007E0469">
        <w:rPr>
          <w:rFonts w:ascii="Times New Roman" w:hAnsi="Times New Roman" w:cs="Times New Roman"/>
        </w:rPr>
        <w:t>s measurements that are</w:t>
      </w:r>
      <w:r w:rsidR="002C4754">
        <w:rPr>
          <w:rFonts w:ascii="Times New Roman" w:hAnsi="Times New Roman" w:cs="Times New Roman"/>
        </w:rPr>
        <w:t xml:space="preserve"> global</w:t>
      </w:r>
      <w:r w:rsidR="007E0469">
        <w:rPr>
          <w:rFonts w:ascii="Times New Roman" w:hAnsi="Times New Roman" w:cs="Times New Roman"/>
        </w:rPr>
        <w:t xml:space="preserve">, long-lasting and </w:t>
      </w:r>
      <w:r w:rsidR="001040F0">
        <w:rPr>
          <w:rFonts w:ascii="Times New Roman" w:hAnsi="Times New Roman" w:cs="Times New Roman"/>
        </w:rPr>
        <w:t>high</w:t>
      </w:r>
      <w:r w:rsidR="007E0469">
        <w:rPr>
          <w:rFonts w:ascii="Times New Roman" w:hAnsi="Times New Roman" w:cs="Times New Roman"/>
        </w:rPr>
        <w:t xml:space="preserve">ly accurate. Only with such measurements can we </w:t>
      </w:r>
      <w:r w:rsidR="001040F0">
        <w:rPr>
          <w:rFonts w:ascii="Times New Roman" w:hAnsi="Times New Roman" w:cs="Times New Roman"/>
        </w:rPr>
        <w:t>tease out</w:t>
      </w:r>
      <w:r w:rsidR="002C4754" w:rsidRPr="002C4754">
        <w:rPr>
          <w:rFonts w:ascii="Times New Roman" w:hAnsi="Times New Roman" w:cs="Times New Roman"/>
        </w:rPr>
        <w:t xml:space="preserve"> long-term climate change trends and</w:t>
      </w:r>
      <w:r w:rsidR="007E0469">
        <w:rPr>
          <w:rFonts w:ascii="Times New Roman" w:hAnsi="Times New Roman" w:cs="Times New Roman"/>
        </w:rPr>
        <w:t xml:space="preserve"> </w:t>
      </w:r>
      <w:r w:rsidR="002C4754" w:rsidRPr="002C4754">
        <w:rPr>
          <w:rFonts w:ascii="Times New Roman" w:hAnsi="Times New Roman" w:cs="Times New Roman"/>
        </w:rPr>
        <w:t xml:space="preserve">determine the accuracy </w:t>
      </w:r>
      <w:r w:rsidR="001040F0">
        <w:rPr>
          <w:rFonts w:ascii="Times New Roman" w:hAnsi="Times New Roman" w:cs="Times New Roman"/>
        </w:rPr>
        <w:t>of climate change projections.</w:t>
      </w:r>
    </w:p>
    <w:p w14:paraId="29D0367B" w14:textId="1DF8C7E4" w:rsidR="00AE6EDD" w:rsidRDefault="00260F10" w:rsidP="00184514">
      <w:pPr>
        <w:pStyle w:val="Default"/>
        <w:spacing w:after="231"/>
        <w:rPr>
          <w:rFonts w:ascii="Times New Roman" w:hAnsi="Times New Roman" w:cs="Times New Roman"/>
        </w:rPr>
      </w:pPr>
      <w:r>
        <w:rPr>
          <w:rFonts w:ascii="Times New Roman" w:hAnsi="Times New Roman" w:cs="Times New Roman"/>
        </w:rPr>
        <w:t>Th</w:t>
      </w:r>
      <w:r w:rsidR="00E0556F">
        <w:rPr>
          <w:rFonts w:ascii="Times New Roman" w:hAnsi="Times New Roman" w:cs="Times New Roman"/>
        </w:rPr>
        <w:t xml:space="preserve">e recommendation in this white paper is for a space-based approach to more direct measurements of the radiation imbalance that is a key indicator in changes in the global climate.  The major point in this white paper is that there is a critical </w:t>
      </w:r>
      <w:r w:rsidR="00AE2BB1">
        <w:rPr>
          <w:rFonts w:ascii="Times New Roman" w:hAnsi="Times New Roman" w:cs="Times New Roman"/>
        </w:rPr>
        <w:t>need for radiation imbalance measurements and</w:t>
      </w:r>
      <w:r w:rsidR="00E0556F">
        <w:rPr>
          <w:rFonts w:ascii="Times New Roman" w:hAnsi="Times New Roman" w:cs="Times New Roman"/>
        </w:rPr>
        <w:t xml:space="preserve"> that </w:t>
      </w:r>
      <w:r w:rsidR="001C758C">
        <w:rPr>
          <w:rFonts w:ascii="Times New Roman" w:hAnsi="Times New Roman" w:cs="Times New Roman"/>
        </w:rPr>
        <w:t xml:space="preserve">and </w:t>
      </w:r>
      <w:r w:rsidR="00E0556F">
        <w:rPr>
          <w:rFonts w:ascii="Times New Roman" w:hAnsi="Times New Roman" w:cs="Times New Roman"/>
        </w:rPr>
        <w:t>improve</w:t>
      </w:r>
      <w:r w:rsidR="001C758C">
        <w:rPr>
          <w:rFonts w:ascii="Times New Roman" w:hAnsi="Times New Roman" w:cs="Times New Roman"/>
        </w:rPr>
        <w:t>d</w:t>
      </w:r>
      <w:r w:rsidR="00E0556F">
        <w:rPr>
          <w:rFonts w:ascii="Times New Roman" w:hAnsi="Times New Roman" w:cs="Times New Roman"/>
        </w:rPr>
        <w:t xml:space="preserve"> measurement approach independent of past space-based retrievals is necessary to achieve the accuracy required to make informed policy decisions.  One possible sampling scheme for radiation imbalance retrievals is through a constellation approach with a fleet of wide-angle viewing, broadband sensors in various orbital inclinations and altitudes to achieve the</w:t>
      </w:r>
      <w:r w:rsidR="001C758C">
        <w:rPr>
          <w:rFonts w:ascii="Times New Roman" w:hAnsi="Times New Roman" w:cs="Times New Roman"/>
        </w:rPr>
        <w:t xml:space="preserve"> angular, temporal, and spatial</w:t>
      </w:r>
      <w:r w:rsidR="00E0556F">
        <w:rPr>
          <w:rFonts w:ascii="Times New Roman" w:hAnsi="Times New Roman" w:cs="Times New Roman"/>
        </w:rPr>
        <w:t xml:space="preserve"> range of sampling needed to measure the imbalance more directly than done with sun-synchronous or mid-inclination only systems.  Note, that</w:t>
      </w:r>
      <w:r w:rsidR="001C758C">
        <w:rPr>
          <w:rFonts w:ascii="Times New Roman" w:hAnsi="Times New Roman" w:cs="Times New Roman"/>
        </w:rPr>
        <w:t xml:space="preserve"> it is not</w:t>
      </w:r>
      <w:r w:rsidR="00E0556F">
        <w:rPr>
          <w:rFonts w:ascii="Times New Roman" w:hAnsi="Times New Roman" w:cs="Times New Roman"/>
        </w:rPr>
        <w:t xml:space="preserve"> the goal of this white paper to propose a specific satellite mission, but to </w:t>
      </w:r>
      <w:r w:rsidR="001C758C">
        <w:rPr>
          <w:rFonts w:ascii="Times New Roman" w:hAnsi="Times New Roman" w:cs="Times New Roman"/>
        </w:rPr>
        <w:t>advocate for a different method to measure radiation imbalance.  The constellation approach is one way to do this and serves as an illustration</w:t>
      </w:r>
      <w:r w:rsidR="00AE2BB1">
        <w:rPr>
          <w:rFonts w:ascii="Times New Roman" w:hAnsi="Times New Roman" w:cs="Times New Roman"/>
        </w:rPr>
        <w:t>.</w:t>
      </w:r>
    </w:p>
    <w:p w14:paraId="33C6D60A" w14:textId="77777777" w:rsidR="003916C1" w:rsidRPr="003916C1" w:rsidRDefault="003916C1" w:rsidP="00D01DB3">
      <w:pPr>
        <w:pStyle w:val="Default"/>
        <w:spacing w:after="232"/>
        <w:ind w:left="720"/>
        <w:rPr>
          <w:rFonts w:ascii="Times New Roman" w:hAnsi="Times New Roman" w:cs="Times New Roman"/>
          <w:i/>
        </w:rPr>
      </w:pPr>
      <w:r w:rsidRPr="003916C1">
        <w:rPr>
          <w:rFonts w:ascii="Times New Roman" w:hAnsi="Times New Roman" w:cs="Times New Roman"/>
          <w:i/>
        </w:rPr>
        <w:t xml:space="preserve">a. Whether existing and planned U.S. and international programs will provide the capabilities necessary to make substantial progress on the identified challenge and associated questions. If not, what additional investments are needed? </w:t>
      </w:r>
    </w:p>
    <w:p w14:paraId="6E0E10CD" w14:textId="72FB321F" w:rsidR="00A34F2A" w:rsidRDefault="002E14B5" w:rsidP="0002228C">
      <w:pPr>
        <w:pStyle w:val="Default"/>
        <w:spacing w:after="231"/>
        <w:rPr>
          <w:rFonts w:ascii="Times New Roman" w:hAnsi="Times New Roman" w:cs="Times New Roman"/>
        </w:rPr>
      </w:pPr>
      <w:r>
        <w:rPr>
          <w:rFonts w:ascii="Times New Roman" w:hAnsi="Times New Roman" w:cs="Times New Roman"/>
        </w:rPr>
        <w:t>The existing national and international</w:t>
      </w:r>
      <w:r w:rsidR="0002228C">
        <w:rPr>
          <w:rFonts w:ascii="Times New Roman" w:hAnsi="Times New Roman" w:cs="Times New Roman"/>
        </w:rPr>
        <w:t xml:space="preserve"> </w:t>
      </w:r>
      <w:r>
        <w:rPr>
          <w:rFonts w:ascii="Times New Roman" w:hAnsi="Times New Roman" w:cs="Times New Roman"/>
        </w:rPr>
        <w:t>compl</w:t>
      </w:r>
      <w:r w:rsidR="0002228C">
        <w:rPr>
          <w:rFonts w:ascii="Times New Roman" w:hAnsi="Times New Roman" w:cs="Times New Roman"/>
        </w:rPr>
        <w:t>i</w:t>
      </w:r>
      <w:r>
        <w:rPr>
          <w:rFonts w:ascii="Times New Roman" w:hAnsi="Times New Roman" w:cs="Times New Roman"/>
        </w:rPr>
        <w:t>ment of Earth observing systems include</w:t>
      </w:r>
      <w:r w:rsidR="0002228C">
        <w:rPr>
          <w:rFonts w:ascii="Times New Roman" w:hAnsi="Times New Roman" w:cs="Times New Roman"/>
        </w:rPr>
        <w:t>s</w:t>
      </w:r>
      <w:r>
        <w:rPr>
          <w:rFonts w:ascii="Times New Roman" w:hAnsi="Times New Roman" w:cs="Times New Roman"/>
        </w:rPr>
        <w:t xml:space="preserve"> </w:t>
      </w:r>
      <w:r w:rsidR="001040F0">
        <w:rPr>
          <w:rFonts w:ascii="Times New Roman" w:hAnsi="Times New Roman" w:cs="Times New Roman"/>
        </w:rPr>
        <w:t xml:space="preserve">radiation budget measurements </w:t>
      </w:r>
      <w:r w:rsidR="0002228C">
        <w:rPr>
          <w:rFonts w:ascii="Times New Roman" w:hAnsi="Times New Roman" w:cs="Times New Roman"/>
        </w:rPr>
        <w:t>that make</w:t>
      </w:r>
      <w:r w:rsidR="001040F0">
        <w:rPr>
          <w:rFonts w:ascii="Times New Roman" w:hAnsi="Times New Roman" w:cs="Times New Roman"/>
        </w:rPr>
        <w:t xml:space="preserve"> use of mid-inclination and sun-synchronous low-</w:t>
      </w:r>
      <w:r w:rsidR="0002228C">
        <w:rPr>
          <w:rFonts w:ascii="Times New Roman" w:hAnsi="Times New Roman" w:cs="Times New Roman"/>
        </w:rPr>
        <w:t xml:space="preserve">earth orbits.  </w:t>
      </w:r>
      <w:r w:rsidR="0002228C">
        <w:rPr>
          <w:rFonts w:ascii="Times New Roman" w:hAnsi="Times New Roman" w:cs="Times New Roman"/>
        </w:rPr>
        <w:lastRenderedPageBreak/>
        <w:t xml:space="preserve">The radiation budget is inferred from </w:t>
      </w:r>
      <w:r w:rsidR="001040F0">
        <w:rPr>
          <w:rFonts w:ascii="Times New Roman" w:hAnsi="Times New Roman" w:cs="Times New Roman"/>
        </w:rPr>
        <w:t xml:space="preserve">global measurements of </w:t>
      </w:r>
      <w:r w:rsidR="0002228C">
        <w:rPr>
          <w:rFonts w:ascii="Times New Roman" w:hAnsi="Times New Roman" w:cs="Times New Roman"/>
        </w:rPr>
        <w:t xml:space="preserve">upwelling </w:t>
      </w:r>
      <w:r w:rsidR="001040F0">
        <w:rPr>
          <w:rFonts w:ascii="Times New Roman" w:hAnsi="Times New Roman" w:cs="Times New Roman"/>
        </w:rPr>
        <w:t xml:space="preserve">total, shortwave, and longwave </w:t>
      </w:r>
      <w:r w:rsidR="00C96E9D">
        <w:rPr>
          <w:rFonts w:ascii="Times New Roman" w:hAnsi="Times New Roman" w:cs="Times New Roman"/>
        </w:rPr>
        <w:t xml:space="preserve">broadband radiances </w:t>
      </w:r>
      <w:r w:rsidR="0002228C">
        <w:rPr>
          <w:rFonts w:ascii="Times New Roman" w:hAnsi="Times New Roman" w:cs="Times New Roman"/>
        </w:rPr>
        <w:t xml:space="preserve">supplemented by ancillary data from </w:t>
      </w:r>
      <w:r w:rsidR="001040F0">
        <w:rPr>
          <w:rFonts w:ascii="Times New Roman" w:hAnsi="Times New Roman" w:cs="Times New Roman"/>
        </w:rPr>
        <w:t>ground-based</w:t>
      </w:r>
      <w:r w:rsidR="0002228C">
        <w:rPr>
          <w:rFonts w:ascii="Times New Roman" w:hAnsi="Times New Roman" w:cs="Times New Roman"/>
        </w:rPr>
        <w:t xml:space="preserve"> and model-based sources</w:t>
      </w:r>
      <w:r w:rsidR="00C96E9D">
        <w:rPr>
          <w:rFonts w:ascii="Times New Roman" w:hAnsi="Times New Roman" w:cs="Times New Roman"/>
        </w:rPr>
        <w:t>, and implementing conversion factors to transform radiances to fluxes</w:t>
      </w:r>
      <w:r w:rsidR="0002228C">
        <w:rPr>
          <w:rFonts w:ascii="Times New Roman" w:hAnsi="Times New Roman" w:cs="Times New Roman"/>
        </w:rPr>
        <w:t xml:space="preserve">.  The existing </w:t>
      </w:r>
      <w:r w:rsidR="00257DCC">
        <w:rPr>
          <w:rFonts w:ascii="Times New Roman" w:hAnsi="Times New Roman" w:cs="Times New Roman"/>
        </w:rPr>
        <w:t xml:space="preserve">systems </w:t>
      </w:r>
      <w:r w:rsidR="0002228C">
        <w:rPr>
          <w:rFonts w:ascii="Times New Roman" w:hAnsi="Times New Roman" w:cs="Times New Roman"/>
        </w:rPr>
        <w:t>lack the</w:t>
      </w:r>
      <w:r w:rsidR="00257DCC">
        <w:rPr>
          <w:rFonts w:ascii="Times New Roman" w:hAnsi="Times New Roman" w:cs="Times New Roman"/>
        </w:rPr>
        <w:t xml:space="preserve"> </w:t>
      </w:r>
      <w:r w:rsidR="0034622C">
        <w:rPr>
          <w:rFonts w:ascii="Times New Roman" w:hAnsi="Times New Roman" w:cs="Times New Roman"/>
        </w:rPr>
        <w:t xml:space="preserve">proven </w:t>
      </w:r>
      <w:r w:rsidR="00257DCC">
        <w:rPr>
          <w:rFonts w:ascii="Times New Roman" w:hAnsi="Times New Roman" w:cs="Times New Roman"/>
        </w:rPr>
        <w:t>absolute accuracy</w:t>
      </w:r>
      <w:r w:rsidR="0034622C">
        <w:rPr>
          <w:rFonts w:ascii="Times New Roman" w:hAnsi="Times New Roman" w:cs="Times New Roman"/>
        </w:rPr>
        <w:t xml:space="preserve"> necessary to </w:t>
      </w:r>
      <w:r w:rsidR="0002228C">
        <w:rPr>
          <w:rFonts w:ascii="Times New Roman" w:hAnsi="Times New Roman" w:cs="Times New Roman"/>
        </w:rPr>
        <w:t>evaluate the radiation budget imbalance</w:t>
      </w:r>
      <w:r w:rsidR="00C96E9D">
        <w:rPr>
          <w:rFonts w:ascii="Times New Roman" w:hAnsi="Times New Roman" w:cs="Times New Roman"/>
        </w:rPr>
        <w:t xml:space="preserve"> or even track its relative temporal variability</w:t>
      </w:r>
      <w:r w:rsidR="0002228C">
        <w:rPr>
          <w:rFonts w:ascii="Times New Roman" w:hAnsi="Times New Roman" w:cs="Times New Roman"/>
        </w:rPr>
        <w:t>.</w:t>
      </w:r>
    </w:p>
    <w:p w14:paraId="2CA77A24" w14:textId="7395EDD0" w:rsidR="00AE6EDD" w:rsidRDefault="0002228C" w:rsidP="00AE6EDD">
      <w:pPr>
        <w:pStyle w:val="Default"/>
        <w:spacing w:after="231"/>
        <w:rPr>
          <w:rFonts w:ascii="Times New Roman" w:hAnsi="Times New Roman" w:cs="Times New Roman"/>
        </w:rPr>
      </w:pPr>
      <w:r>
        <w:rPr>
          <w:rFonts w:ascii="Times New Roman" w:hAnsi="Times New Roman" w:cs="Times New Roman"/>
        </w:rPr>
        <w:t>NASA’s</w:t>
      </w:r>
      <w:r w:rsidR="00AE6EDD">
        <w:rPr>
          <w:rFonts w:ascii="Times New Roman" w:hAnsi="Times New Roman" w:cs="Times New Roman"/>
        </w:rPr>
        <w:t xml:space="preserve"> </w:t>
      </w:r>
      <w:r>
        <w:rPr>
          <w:rFonts w:ascii="Times New Roman" w:hAnsi="Times New Roman" w:cs="Times New Roman"/>
        </w:rPr>
        <w:t xml:space="preserve">planned </w:t>
      </w:r>
      <w:r w:rsidR="00AE6EDD">
        <w:rPr>
          <w:rFonts w:ascii="Times New Roman" w:hAnsi="Times New Roman" w:cs="Times New Roman"/>
        </w:rPr>
        <w:t>CLARREO</w:t>
      </w:r>
      <w:r w:rsidR="00863228">
        <w:rPr>
          <w:rFonts w:ascii="Times New Roman" w:hAnsi="Times New Roman" w:cs="Times New Roman"/>
        </w:rPr>
        <w:t xml:space="preserve"> (Climate Absolute Radiance and Refractivity Observatory)</w:t>
      </w:r>
      <w:r w:rsidR="00AE6EDD">
        <w:rPr>
          <w:rFonts w:ascii="Times New Roman" w:hAnsi="Times New Roman" w:cs="Times New Roman"/>
        </w:rPr>
        <w:t xml:space="preserve"> </w:t>
      </w:r>
      <w:r>
        <w:rPr>
          <w:rFonts w:ascii="Times New Roman" w:hAnsi="Times New Roman" w:cs="Times New Roman"/>
        </w:rPr>
        <w:t>attempts to address both the sampling and accuracy issue while also providing a spectral knowledge that will be important for understanding the earth climate system.  Including broadband measurements of upwelling radiation from a constellation of sensors designed to sample spatially and temporally in a much different fashion than CLA</w:t>
      </w:r>
      <w:r w:rsidR="00863228">
        <w:rPr>
          <w:rFonts w:ascii="Times New Roman" w:hAnsi="Times New Roman" w:cs="Times New Roman"/>
        </w:rPr>
        <w:t>R</w:t>
      </w:r>
      <w:r>
        <w:rPr>
          <w:rFonts w:ascii="Times New Roman" w:hAnsi="Times New Roman" w:cs="Times New Roman"/>
        </w:rPr>
        <w:t>REO would provide supplementary information that ensures the sampling fidelity of CLARREO.</w:t>
      </w:r>
    </w:p>
    <w:p w14:paraId="30057FAF" w14:textId="77777777" w:rsidR="003916C1" w:rsidRPr="00AE6EDD" w:rsidRDefault="00AE6EDD" w:rsidP="00D01DB3">
      <w:pPr>
        <w:pStyle w:val="Default"/>
        <w:spacing w:after="231"/>
        <w:ind w:left="720"/>
        <w:rPr>
          <w:rFonts w:ascii="Times New Roman" w:hAnsi="Times New Roman" w:cs="Times New Roman"/>
          <w:i/>
        </w:rPr>
      </w:pPr>
      <w:r w:rsidRPr="00AE6EDD">
        <w:rPr>
          <w:rFonts w:ascii="Times New Roman" w:hAnsi="Times New Roman" w:cs="Times New Roman"/>
          <w:i/>
        </w:rPr>
        <w:t>b. How to link space-based observations with other observations to increase the value of data for addressing key scientific questions and societal needs</w:t>
      </w:r>
    </w:p>
    <w:p w14:paraId="5E0036C9" w14:textId="3F7F77B7" w:rsidR="00377F63" w:rsidRPr="00563C86" w:rsidRDefault="00377F63" w:rsidP="00377F63">
      <w:pPr>
        <w:pStyle w:val="Default"/>
        <w:spacing w:after="231"/>
        <w:rPr>
          <w:rFonts w:ascii="Times New Roman" w:hAnsi="Times New Roman" w:cs="Times New Roman"/>
        </w:rPr>
      </w:pPr>
      <w:r>
        <w:rPr>
          <w:rFonts w:ascii="Times New Roman" w:hAnsi="Times New Roman" w:cs="Times New Roman"/>
        </w:rPr>
        <w:t>The current lack of</w:t>
      </w:r>
      <w:r w:rsidR="007F7C77">
        <w:rPr>
          <w:rFonts w:ascii="Times New Roman" w:hAnsi="Times New Roman" w:cs="Times New Roman"/>
        </w:rPr>
        <w:t xml:space="preserve"> globally-based, wide-angle radiation measurements from space has led to a range of innovative approaches to determine radiation imbalance.  The </w:t>
      </w:r>
      <w:r w:rsidR="00863228" w:rsidRPr="00863228">
        <w:rPr>
          <w:rFonts w:ascii="Times New Roman" w:hAnsi="Times New Roman" w:cs="Times New Roman"/>
        </w:rPr>
        <w:t xml:space="preserve">Clouds and the Earth's Radiant Energy System </w:t>
      </w:r>
      <w:r w:rsidR="00863228">
        <w:rPr>
          <w:rFonts w:ascii="Times New Roman" w:hAnsi="Times New Roman" w:cs="Times New Roman"/>
        </w:rPr>
        <w:t>(</w:t>
      </w:r>
      <w:r w:rsidR="007F7C77">
        <w:rPr>
          <w:rFonts w:ascii="Times New Roman" w:hAnsi="Times New Roman" w:cs="Times New Roman"/>
        </w:rPr>
        <w:t>CERES</w:t>
      </w:r>
      <w:r w:rsidR="00863228">
        <w:rPr>
          <w:rFonts w:ascii="Times New Roman" w:hAnsi="Times New Roman" w:cs="Times New Roman"/>
        </w:rPr>
        <w:t>)</w:t>
      </w:r>
      <w:r w:rsidR="007F7C77">
        <w:rPr>
          <w:rFonts w:ascii="Times New Roman" w:hAnsi="Times New Roman" w:cs="Times New Roman"/>
        </w:rPr>
        <w:t xml:space="preserve"> processing approach is one example.  Another has been the use </w:t>
      </w:r>
      <w:r w:rsidRPr="00563C86">
        <w:rPr>
          <w:rFonts w:ascii="Times New Roman" w:hAnsi="Times New Roman" w:cs="Times New Roman"/>
        </w:rPr>
        <w:t xml:space="preserve">of an international array of Argo floats, measuring ocean heat content to a depth of 2000 m. </w:t>
      </w:r>
      <w:r w:rsidR="0006161C">
        <w:rPr>
          <w:rFonts w:ascii="Times New Roman" w:hAnsi="Times New Roman" w:cs="Times New Roman"/>
        </w:rPr>
        <w:t xml:space="preserve"> </w:t>
      </w:r>
      <w:r w:rsidRPr="00563C86">
        <w:rPr>
          <w:rFonts w:ascii="Times New Roman" w:hAnsi="Times New Roman" w:cs="Times New Roman"/>
        </w:rPr>
        <w:t>By 2006 there were about 3000 floats covering most of the world ocean. These floats allowed estimate</w:t>
      </w:r>
      <w:r w:rsidR="002A19B6">
        <w:rPr>
          <w:rFonts w:ascii="Times New Roman" w:hAnsi="Times New Roman" w:cs="Times New Roman"/>
        </w:rPr>
        <w:t>s</w:t>
      </w:r>
      <w:r w:rsidRPr="00563C86">
        <w:rPr>
          <w:rFonts w:ascii="Times New Roman" w:hAnsi="Times New Roman" w:cs="Times New Roman"/>
        </w:rPr>
        <w:t xml:space="preserve"> during the 6-year period </w:t>
      </w:r>
      <w:r w:rsidR="002A19B6">
        <w:rPr>
          <w:rFonts w:ascii="Times New Roman" w:hAnsi="Times New Roman" w:cs="Times New Roman"/>
        </w:rPr>
        <w:t xml:space="preserve">of </w:t>
      </w:r>
      <w:r w:rsidRPr="00563C86">
        <w:rPr>
          <w:rFonts w:ascii="Times New Roman" w:hAnsi="Times New Roman" w:cs="Times New Roman"/>
        </w:rPr>
        <w:t xml:space="preserve">2005-2010 </w:t>
      </w:r>
      <w:r w:rsidR="002A19B6">
        <w:rPr>
          <w:rFonts w:ascii="Times New Roman" w:hAnsi="Times New Roman" w:cs="Times New Roman"/>
        </w:rPr>
        <w:t xml:space="preserve">that </w:t>
      </w:r>
      <w:r w:rsidRPr="00563C86">
        <w:rPr>
          <w:rFonts w:ascii="Times New Roman" w:hAnsi="Times New Roman" w:cs="Times New Roman"/>
        </w:rPr>
        <w:t>the upper 2 km of the world ocean gained energy at</w:t>
      </w:r>
      <w:r>
        <w:rPr>
          <w:rFonts w:ascii="Times New Roman" w:hAnsi="Times New Roman" w:cs="Times New Roman"/>
        </w:rPr>
        <w:t xml:space="preserve"> </w:t>
      </w:r>
      <w:r w:rsidR="00E465EC">
        <w:rPr>
          <w:rFonts w:ascii="Times New Roman" w:hAnsi="Times New Roman" w:cs="Times New Roman"/>
        </w:rPr>
        <w:t>a rate 0.41 W/m</w:t>
      </w:r>
      <w:r w:rsidR="00E465EC">
        <w:rPr>
          <w:rFonts w:ascii="Times New Roman" w:hAnsi="Times New Roman" w:cs="Times New Roman"/>
          <w:vertAlign w:val="superscript"/>
        </w:rPr>
        <w:t>2</w:t>
      </w:r>
      <w:r w:rsidRPr="00563C86">
        <w:rPr>
          <w:rFonts w:ascii="Times New Roman" w:hAnsi="Times New Roman" w:cs="Times New Roman"/>
        </w:rPr>
        <w:t xml:space="preserve"> averaged over the planet.</w:t>
      </w:r>
    </w:p>
    <w:p w14:paraId="4942B188" w14:textId="3F4F80EB" w:rsidR="00AE6EDD" w:rsidRDefault="00E465EC" w:rsidP="00377F63">
      <w:pPr>
        <w:pStyle w:val="Default"/>
        <w:spacing w:after="231"/>
        <w:rPr>
          <w:rFonts w:ascii="Times New Roman" w:hAnsi="Times New Roman" w:cs="Times New Roman"/>
        </w:rPr>
      </w:pPr>
      <w:r>
        <w:rPr>
          <w:rFonts w:ascii="Times New Roman" w:hAnsi="Times New Roman" w:cs="Times New Roman"/>
        </w:rPr>
        <w:t xml:space="preserve">Incorporating a global set of wide-angle measurements from space </w:t>
      </w:r>
      <w:r w:rsidR="00B90EA8">
        <w:rPr>
          <w:rFonts w:ascii="Times New Roman" w:hAnsi="Times New Roman" w:cs="Times New Roman"/>
        </w:rPr>
        <w:t xml:space="preserve">has the potential to </w:t>
      </w:r>
      <w:r>
        <w:rPr>
          <w:rFonts w:ascii="Times New Roman" w:hAnsi="Times New Roman" w:cs="Times New Roman"/>
        </w:rPr>
        <w:t>provide</w:t>
      </w:r>
      <w:r w:rsidR="00B90EA8">
        <w:rPr>
          <w:rFonts w:ascii="Times New Roman" w:hAnsi="Times New Roman" w:cs="Times New Roman"/>
        </w:rPr>
        <w:t xml:space="preserve"> direct radiation imbalance estimates,</w:t>
      </w:r>
      <w:r>
        <w:rPr>
          <w:rFonts w:ascii="Times New Roman" w:hAnsi="Times New Roman" w:cs="Times New Roman"/>
        </w:rPr>
        <w:t xml:space="preserve"> </w:t>
      </w:r>
      <w:r w:rsidR="00B90EA8">
        <w:rPr>
          <w:rFonts w:ascii="Times New Roman" w:hAnsi="Times New Roman" w:cs="Times New Roman"/>
        </w:rPr>
        <w:t>and will</w:t>
      </w:r>
      <w:r>
        <w:rPr>
          <w:rFonts w:ascii="Times New Roman" w:hAnsi="Times New Roman" w:cs="Times New Roman"/>
        </w:rPr>
        <w:t xml:space="preserve"> </w:t>
      </w:r>
      <w:r w:rsidR="00B90EA8">
        <w:rPr>
          <w:rFonts w:ascii="Times New Roman" w:hAnsi="Times New Roman" w:cs="Times New Roman"/>
        </w:rPr>
        <w:t xml:space="preserve">enhance </w:t>
      </w:r>
      <w:r>
        <w:rPr>
          <w:rFonts w:ascii="Times New Roman" w:hAnsi="Times New Roman" w:cs="Times New Roman"/>
        </w:rPr>
        <w:t xml:space="preserve">the science value of already-existing data sets.  </w:t>
      </w:r>
      <w:r w:rsidR="00B90EA8">
        <w:rPr>
          <w:rFonts w:ascii="Times New Roman" w:hAnsi="Times New Roman" w:cs="Times New Roman"/>
        </w:rPr>
        <w:t>A</w:t>
      </w:r>
      <w:r>
        <w:rPr>
          <w:rFonts w:ascii="Times New Roman" w:hAnsi="Times New Roman" w:cs="Times New Roman"/>
        </w:rPr>
        <w:t>n improved set of sensors with known SI-traceability and suitable stability and precision will allow key climate questions to be answered.</w:t>
      </w:r>
    </w:p>
    <w:p w14:paraId="1EA1998E" w14:textId="77777777"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c. The anticipated scientific and societal benefits</w:t>
      </w:r>
    </w:p>
    <w:p w14:paraId="388CACAF" w14:textId="6811879E" w:rsidR="006C028E" w:rsidRDefault="00AE2BB1" w:rsidP="00184514">
      <w:pPr>
        <w:pStyle w:val="Default"/>
        <w:spacing w:after="231"/>
        <w:rPr>
          <w:rFonts w:ascii="Times New Roman" w:hAnsi="Times New Roman" w:cs="Times New Roman"/>
        </w:rPr>
      </w:pPr>
      <w:r>
        <w:rPr>
          <w:rFonts w:ascii="Times New Roman" w:hAnsi="Times New Roman" w:cs="Times New Roman"/>
        </w:rPr>
        <w:t>O</w:t>
      </w:r>
      <w:r w:rsidR="0006161C" w:rsidRPr="00563C86">
        <w:rPr>
          <w:rFonts w:ascii="Times New Roman" w:hAnsi="Times New Roman" w:cs="Times New Roman"/>
        </w:rPr>
        <w:t>bserved planetary energy gain during the recent strong</w:t>
      </w:r>
      <w:r w:rsidR="0006161C">
        <w:rPr>
          <w:rFonts w:ascii="Times New Roman" w:hAnsi="Times New Roman" w:cs="Times New Roman"/>
        </w:rPr>
        <w:t xml:space="preserve"> </w:t>
      </w:r>
      <w:r>
        <w:rPr>
          <w:rFonts w:ascii="Times New Roman" w:hAnsi="Times New Roman" w:cs="Times New Roman"/>
        </w:rPr>
        <w:t>solar minimum reveals that</w:t>
      </w:r>
      <w:r w:rsidR="0006161C" w:rsidRPr="00563C86">
        <w:rPr>
          <w:rFonts w:ascii="Times New Roman" w:hAnsi="Times New Roman" w:cs="Times New Roman"/>
        </w:rPr>
        <w:t xml:space="preserve"> solar</w:t>
      </w:r>
      <w:r>
        <w:rPr>
          <w:rFonts w:ascii="Times New Roman" w:hAnsi="Times New Roman" w:cs="Times New Roman"/>
        </w:rPr>
        <w:t xml:space="preserve"> </w:t>
      </w:r>
      <w:r w:rsidR="0006161C" w:rsidRPr="00563C86">
        <w:rPr>
          <w:rFonts w:ascii="Times New Roman" w:hAnsi="Times New Roman" w:cs="Times New Roman"/>
        </w:rPr>
        <w:t>forcing of climate, though significant, is</w:t>
      </w:r>
      <w:r>
        <w:rPr>
          <w:rFonts w:ascii="Times New Roman" w:hAnsi="Times New Roman" w:cs="Times New Roman"/>
        </w:rPr>
        <w:t xml:space="preserve"> being</w:t>
      </w:r>
      <w:r w:rsidR="0006161C" w:rsidRPr="00563C86">
        <w:rPr>
          <w:rFonts w:ascii="Times New Roman" w:hAnsi="Times New Roman" w:cs="Times New Roman"/>
        </w:rPr>
        <w:t xml:space="preserve"> overwhelmed by a much larger net human-made climate</w:t>
      </w:r>
      <w:r w:rsidR="0006161C">
        <w:rPr>
          <w:rFonts w:ascii="Times New Roman" w:hAnsi="Times New Roman" w:cs="Times New Roman"/>
        </w:rPr>
        <w:t xml:space="preserve"> </w:t>
      </w:r>
      <w:r w:rsidR="0006161C" w:rsidRPr="00563C86">
        <w:rPr>
          <w:rFonts w:ascii="Times New Roman" w:hAnsi="Times New Roman" w:cs="Times New Roman"/>
        </w:rPr>
        <w:t xml:space="preserve">forcing. The </w:t>
      </w:r>
      <w:r w:rsidR="00B90EA8">
        <w:rPr>
          <w:rFonts w:ascii="Times New Roman" w:hAnsi="Times New Roman" w:cs="Times New Roman"/>
        </w:rPr>
        <w:t>indirectly inferred</w:t>
      </w:r>
      <w:r w:rsidR="00B90EA8" w:rsidRPr="00563C86">
        <w:rPr>
          <w:rFonts w:ascii="Times New Roman" w:hAnsi="Times New Roman" w:cs="Times New Roman"/>
        </w:rPr>
        <w:t xml:space="preserve"> </w:t>
      </w:r>
      <w:r w:rsidR="00B90EA8">
        <w:rPr>
          <w:rFonts w:ascii="Times New Roman" w:hAnsi="Times New Roman" w:cs="Times New Roman"/>
        </w:rPr>
        <w:t xml:space="preserve">radiation </w:t>
      </w:r>
      <w:r w:rsidR="0006161C" w:rsidRPr="00563C86">
        <w:rPr>
          <w:rFonts w:ascii="Times New Roman" w:hAnsi="Times New Roman" w:cs="Times New Roman"/>
        </w:rPr>
        <w:t xml:space="preserve">imbalance confirms that, if other climate </w:t>
      </w:r>
      <w:proofErr w:type="spellStart"/>
      <w:r w:rsidR="0006161C" w:rsidRPr="00563C86">
        <w:rPr>
          <w:rFonts w:ascii="Times New Roman" w:hAnsi="Times New Roman" w:cs="Times New Roman"/>
        </w:rPr>
        <w:t>forcings</w:t>
      </w:r>
      <w:proofErr w:type="spellEnd"/>
      <w:r w:rsidR="0006161C" w:rsidRPr="00563C86">
        <w:rPr>
          <w:rFonts w:ascii="Times New Roman" w:hAnsi="Times New Roman" w:cs="Times New Roman"/>
        </w:rPr>
        <w:t xml:space="preserve"> are fixed, atmospheric CO</w:t>
      </w:r>
      <w:r w:rsidR="0006161C">
        <w:rPr>
          <w:rFonts w:ascii="Times New Roman" w:hAnsi="Times New Roman" w:cs="Times New Roman"/>
          <w:vertAlign w:val="subscript"/>
        </w:rPr>
        <w:t>2</w:t>
      </w:r>
      <w:r w:rsidR="0006161C" w:rsidRPr="00563C86">
        <w:rPr>
          <w:rFonts w:ascii="Times New Roman" w:hAnsi="Times New Roman" w:cs="Times New Roman"/>
        </w:rPr>
        <w:t xml:space="preserve"> must be reduced to about 350 ppm or</w:t>
      </w:r>
      <w:r w:rsidR="0006161C">
        <w:rPr>
          <w:rFonts w:ascii="Times New Roman" w:hAnsi="Times New Roman" w:cs="Times New Roman"/>
        </w:rPr>
        <w:t xml:space="preserve"> </w:t>
      </w:r>
      <w:r w:rsidR="0006161C" w:rsidRPr="00563C86">
        <w:rPr>
          <w:rFonts w:ascii="Times New Roman" w:hAnsi="Times New Roman" w:cs="Times New Roman"/>
        </w:rPr>
        <w:t xml:space="preserve">less to stop global warming. </w:t>
      </w:r>
    </w:p>
    <w:p w14:paraId="07C99616" w14:textId="0AB23527" w:rsidR="006C028E" w:rsidRDefault="00B90EA8" w:rsidP="006C028E">
      <w:pPr>
        <w:pStyle w:val="Default"/>
        <w:spacing w:after="231"/>
        <w:rPr>
          <w:rFonts w:ascii="Times New Roman" w:hAnsi="Times New Roman" w:cs="Times New Roman"/>
        </w:rPr>
      </w:pPr>
      <w:r>
        <w:rPr>
          <w:rFonts w:ascii="Times New Roman" w:hAnsi="Times New Roman" w:cs="Times New Roman"/>
        </w:rPr>
        <w:t>When many</w:t>
      </w:r>
      <w:r w:rsidRPr="006C028E">
        <w:rPr>
          <w:rFonts w:ascii="Times New Roman" w:hAnsi="Times New Roman" w:cs="Times New Roman"/>
        </w:rPr>
        <w:t xml:space="preserve"> </w:t>
      </w:r>
      <w:r w:rsidR="006C028E" w:rsidRPr="006C028E">
        <w:rPr>
          <w:rFonts w:ascii="Times New Roman" w:hAnsi="Times New Roman" w:cs="Times New Roman"/>
        </w:rPr>
        <w:t xml:space="preserve">climate models contributing to the </w:t>
      </w:r>
      <w:proofErr w:type="spellStart"/>
      <w:r w:rsidR="006C028E" w:rsidRPr="006C028E">
        <w:rPr>
          <w:rFonts w:ascii="Times New Roman" w:hAnsi="Times New Roman" w:cs="Times New Roman"/>
        </w:rPr>
        <w:t>the</w:t>
      </w:r>
      <w:proofErr w:type="spellEnd"/>
      <w:r w:rsidR="006C028E" w:rsidRPr="006C028E">
        <w:rPr>
          <w:rFonts w:ascii="Times New Roman" w:hAnsi="Times New Roman" w:cs="Times New Roman"/>
        </w:rPr>
        <w:t xml:space="preserve"> Intergovernmenta</w:t>
      </w:r>
      <w:r w:rsidR="006C028E">
        <w:rPr>
          <w:rFonts w:ascii="Times New Roman" w:hAnsi="Times New Roman" w:cs="Times New Roman"/>
        </w:rPr>
        <w:t>l Panel on Climate Change</w:t>
      </w:r>
      <w:r w:rsidR="006C028E" w:rsidRPr="006C028E">
        <w:rPr>
          <w:rFonts w:ascii="Times New Roman" w:hAnsi="Times New Roman" w:cs="Times New Roman"/>
        </w:rPr>
        <w:t xml:space="preserve"> employed aerosol </w:t>
      </w:r>
      <w:proofErr w:type="spellStart"/>
      <w:r w:rsidR="006C028E" w:rsidRPr="006C028E">
        <w:rPr>
          <w:rFonts w:ascii="Times New Roman" w:hAnsi="Times New Roman" w:cs="Times New Roman"/>
        </w:rPr>
        <w:t>forcings</w:t>
      </w:r>
      <w:proofErr w:type="spellEnd"/>
      <w:r w:rsidR="006C028E" w:rsidRPr="006C028E">
        <w:rPr>
          <w:rFonts w:ascii="Times New Roman" w:hAnsi="Times New Roman" w:cs="Times New Roman"/>
        </w:rPr>
        <w:t xml:space="preserve"> in the range -0.5 to -1.1</w:t>
      </w:r>
      <w:r w:rsidR="006C028E">
        <w:rPr>
          <w:rFonts w:ascii="Times New Roman" w:hAnsi="Times New Roman" w:cs="Times New Roman"/>
        </w:rPr>
        <w:t xml:space="preserve"> </w:t>
      </w:r>
      <w:r w:rsidR="006C028E" w:rsidRPr="006C028E">
        <w:rPr>
          <w:rFonts w:ascii="Times New Roman" w:hAnsi="Times New Roman" w:cs="Times New Roman"/>
        </w:rPr>
        <w:t>Wm</w:t>
      </w:r>
      <w:r w:rsidR="00EB6BA8">
        <w:rPr>
          <w:rFonts w:ascii="Times New Roman" w:hAnsi="Times New Roman" w:cs="Times New Roman"/>
          <w:vertAlign w:val="superscript"/>
        </w:rPr>
        <w:t>-</w:t>
      </w:r>
      <w:r w:rsidR="006C028E">
        <w:rPr>
          <w:rFonts w:ascii="Times New Roman" w:hAnsi="Times New Roman" w:cs="Times New Roman"/>
          <w:vertAlign w:val="superscript"/>
        </w:rPr>
        <w:t>2</w:t>
      </w:r>
      <w:r w:rsidR="00EB6BA8">
        <w:rPr>
          <w:rFonts w:ascii="Times New Roman" w:hAnsi="Times New Roman" w:cs="Times New Roman"/>
        </w:rPr>
        <w:t>, they</w:t>
      </w:r>
      <w:r w:rsidR="006C028E" w:rsidRPr="006C028E">
        <w:rPr>
          <w:rFonts w:ascii="Times New Roman" w:hAnsi="Times New Roman" w:cs="Times New Roman"/>
        </w:rPr>
        <w:t xml:space="preserve"> achieved good agreement with observed global</w:t>
      </w:r>
      <w:r w:rsidR="006C028E">
        <w:rPr>
          <w:rFonts w:ascii="Times New Roman" w:hAnsi="Times New Roman" w:cs="Times New Roman"/>
        </w:rPr>
        <w:t xml:space="preserve"> </w:t>
      </w:r>
      <w:r w:rsidR="006C028E" w:rsidRPr="006C028E">
        <w:rPr>
          <w:rFonts w:ascii="Times New Roman" w:hAnsi="Times New Roman" w:cs="Times New Roman"/>
        </w:rPr>
        <w:t>warming over the past century, suggesting that the aerosol</w:t>
      </w:r>
      <w:r w:rsidR="006C028E">
        <w:rPr>
          <w:rFonts w:ascii="Times New Roman" w:hAnsi="Times New Roman" w:cs="Times New Roman"/>
        </w:rPr>
        <w:t xml:space="preserve"> </w:t>
      </w:r>
      <w:r w:rsidR="006C028E" w:rsidRPr="006C028E">
        <w:rPr>
          <w:rFonts w:ascii="Times New Roman" w:hAnsi="Times New Roman" w:cs="Times New Roman"/>
        </w:rPr>
        <w:t xml:space="preserve">forcing is only moderate. However, </w:t>
      </w:r>
      <w:r w:rsidR="00EB6BA8">
        <w:rPr>
          <w:rFonts w:ascii="Times New Roman" w:hAnsi="Times New Roman" w:cs="Times New Roman"/>
        </w:rPr>
        <w:t xml:space="preserve">an </w:t>
      </w:r>
      <w:r w:rsidR="006C028E" w:rsidRPr="006C028E">
        <w:rPr>
          <w:rFonts w:ascii="Times New Roman" w:hAnsi="Times New Roman" w:cs="Times New Roman"/>
        </w:rPr>
        <w:t>ambiguit</w:t>
      </w:r>
      <w:r w:rsidR="00EB6BA8">
        <w:rPr>
          <w:rFonts w:ascii="Times New Roman" w:hAnsi="Times New Roman" w:cs="Times New Roman"/>
        </w:rPr>
        <w:t>y remains among</w:t>
      </w:r>
      <w:r w:rsidR="006C028E" w:rsidRPr="006C028E">
        <w:rPr>
          <w:rFonts w:ascii="Times New Roman" w:hAnsi="Times New Roman" w:cs="Times New Roman"/>
        </w:rPr>
        <w:t xml:space="preserve"> the climate models. Most of the models used in </w:t>
      </w:r>
      <w:proofErr w:type="gramStart"/>
      <w:r w:rsidR="006C028E" w:rsidRPr="006C028E">
        <w:rPr>
          <w:rFonts w:ascii="Times New Roman" w:hAnsi="Times New Roman" w:cs="Times New Roman"/>
        </w:rPr>
        <w:t xml:space="preserve">IPCC </w:t>
      </w:r>
      <w:r w:rsidR="006C028E">
        <w:rPr>
          <w:rFonts w:ascii="Times New Roman" w:hAnsi="Times New Roman" w:cs="Times New Roman"/>
        </w:rPr>
        <w:t xml:space="preserve"> </w:t>
      </w:r>
      <w:r w:rsidR="006C028E" w:rsidRPr="006C028E">
        <w:rPr>
          <w:rFonts w:ascii="Times New Roman" w:hAnsi="Times New Roman" w:cs="Times New Roman"/>
        </w:rPr>
        <w:t>mix</w:t>
      </w:r>
      <w:proofErr w:type="gramEnd"/>
      <w:r w:rsidR="006C028E" w:rsidRPr="006C028E">
        <w:rPr>
          <w:rFonts w:ascii="Times New Roman" w:hAnsi="Times New Roman" w:cs="Times New Roman"/>
        </w:rPr>
        <w:t xml:space="preserve"> heat efficiently into the intermediate and deep ocean,</w:t>
      </w:r>
      <w:r w:rsidR="00EB6BA8">
        <w:rPr>
          <w:rFonts w:ascii="Times New Roman" w:hAnsi="Times New Roman" w:cs="Times New Roman"/>
        </w:rPr>
        <w:t xml:space="preserve"> requiring thus</w:t>
      </w:r>
      <w:r w:rsidR="006C028E" w:rsidRPr="006C028E">
        <w:rPr>
          <w:rFonts w:ascii="Times New Roman" w:hAnsi="Times New Roman" w:cs="Times New Roman"/>
        </w:rPr>
        <w:t xml:space="preserve"> a large climate forcing (~2 W</w:t>
      </w:r>
      <w:r>
        <w:rPr>
          <w:rFonts w:ascii="Times New Roman" w:hAnsi="Times New Roman" w:cs="Times New Roman"/>
        </w:rPr>
        <w:t>m</w:t>
      </w:r>
      <w:r w:rsidRPr="003B4B05">
        <w:rPr>
          <w:rFonts w:ascii="Times New Roman" w:hAnsi="Times New Roman" w:cs="Times New Roman"/>
          <w:vertAlign w:val="superscript"/>
        </w:rPr>
        <w:t>-2</w:t>
      </w:r>
      <w:r w:rsidR="006C028E" w:rsidRPr="006C028E">
        <w:rPr>
          <w:rFonts w:ascii="Times New Roman" w:hAnsi="Times New Roman" w:cs="Times New Roman"/>
        </w:rPr>
        <w:t>) to</w:t>
      </w:r>
      <w:r w:rsidR="006C028E">
        <w:rPr>
          <w:rFonts w:ascii="Times New Roman" w:hAnsi="Times New Roman" w:cs="Times New Roman"/>
        </w:rPr>
        <w:t xml:space="preserve"> </w:t>
      </w:r>
      <w:r w:rsidR="006C028E" w:rsidRPr="006C028E">
        <w:rPr>
          <w:rFonts w:ascii="Times New Roman" w:hAnsi="Times New Roman" w:cs="Times New Roman"/>
        </w:rPr>
        <w:t>warm Earth's surface by the observed 0.8°C over the past</w:t>
      </w:r>
      <w:r w:rsidR="006C028E">
        <w:rPr>
          <w:rFonts w:ascii="Times New Roman" w:hAnsi="Times New Roman" w:cs="Times New Roman"/>
        </w:rPr>
        <w:t xml:space="preserve"> </w:t>
      </w:r>
      <w:r w:rsidR="006C028E" w:rsidRPr="006C028E">
        <w:rPr>
          <w:rFonts w:ascii="Times New Roman" w:hAnsi="Times New Roman" w:cs="Times New Roman"/>
        </w:rPr>
        <w:t xml:space="preserve">century. </w:t>
      </w:r>
      <w:r w:rsidR="00EB6BA8">
        <w:rPr>
          <w:rFonts w:ascii="Times New Roman" w:hAnsi="Times New Roman" w:cs="Times New Roman"/>
        </w:rPr>
        <w:t xml:space="preserve">Was </w:t>
      </w:r>
      <w:r w:rsidR="006C028E" w:rsidRPr="006C028E">
        <w:rPr>
          <w:rFonts w:ascii="Times New Roman" w:hAnsi="Times New Roman" w:cs="Times New Roman"/>
        </w:rPr>
        <w:t xml:space="preserve">the ocean </w:t>
      </w:r>
      <w:r w:rsidR="00EB6BA8" w:rsidRPr="006C028E">
        <w:rPr>
          <w:rFonts w:ascii="Times New Roman" w:hAnsi="Times New Roman" w:cs="Times New Roman"/>
        </w:rPr>
        <w:t>mix</w:t>
      </w:r>
      <w:r w:rsidR="00EB6BA8">
        <w:rPr>
          <w:rFonts w:ascii="Times New Roman" w:hAnsi="Times New Roman" w:cs="Times New Roman"/>
        </w:rPr>
        <w:t>ing</w:t>
      </w:r>
      <w:r w:rsidR="00EB6BA8" w:rsidRPr="006C028E">
        <w:rPr>
          <w:rFonts w:ascii="Times New Roman" w:hAnsi="Times New Roman" w:cs="Times New Roman"/>
        </w:rPr>
        <w:t xml:space="preserve"> </w:t>
      </w:r>
      <w:r w:rsidR="006C028E" w:rsidRPr="006C028E">
        <w:rPr>
          <w:rFonts w:ascii="Times New Roman" w:hAnsi="Times New Roman" w:cs="Times New Roman"/>
        </w:rPr>
        <w:t>heat into the deeper ocean</w:t>
      </w:r>
      <w:r w:rsidR="006C028E">
        <w:rPr>
          <w:rFonts w:ascii="Times New Roman" w:hAnsi="Times New Roman" w:cs="Times New Roman"/>
        </w:rPr>
        <w:t xml:space="preserve"> </w:t>
      </w:r>
      <w:r w:rsidR="006C028E" w:rsidRPr="006C028E">
        <w:rPr>
          <w:rFonts w:ascii="Times New Roman" w:hAnsi="Times New Roman" w:cs="Times New Roman"/>
        </w:rPr>
        <w:t>less efficiently, the net climate forcing needed to match</w:t>
      </w:r>
      <w:r w:rsidR="006C028E">
        <w:rPr>
          <w:rFonts w:ascii="Times New Roman" w:hAnsi="Times New Roman" w:cs="Times New Roman"/>
        </w:rPr>
        <w:t xml:space="preserve"> </w:t>
      </w:r>
      <w:r w:rsidR="006C028E" w:rsidRPr="006C028E">
        <w:rPr>
          <w:rFonts w:ascii="Times New Roman" w:hAnsi="Times New Roman" w:cs="Times New Roman"/>
        </w:rPr>
        <w:t xml:space="preserve">observed global warming </w:t>
      </w:r>
      <w:r w:rsidR="00EB6BA8">
        <w:rPr>
          <w:rFonts w:ascii="Times New Roman" w:hAnsi="Times New Roman" w:cs="Times New Roman"/>
        </w:rPr>
        <w:t>would have been</w:t>
      </w:r>
      <w:r w:rsidR="00EB6BA8" w:rsidRPr="006C028E">
        <w:rPr>
          <w:rFonts w:ascii="Times New Roman" w:hAnsi="Times New Roman" w:cs="Times New Roman"/>
        </w:rPr>
        <w:t xml:space="preserve"> </w:t>
      </w:r>
      <w:proofErr w:type="gramStart"/>
      <w:r w:rsidR="006C028E" w:rsidRPr="006C028E">
        <w:rPr>
          <w:rFonts w:ascii="Times New Roman" w:hAnsi="Times New Roman" w:cs="Times New Roman"/>
        </w:rPr>
        <w:t>smaller.</w:t>
      </w:r>
      <w:proofErr w:type="gramEnd"/>
      <w:r w:rsidR="006C028E">
        <w:rPr>
          <w:rFonts w:ascii="Times New Roman" w:hAnsi="Times New Roman" w:cs="Times New Roman"/>
        </w:rPr>
        <w:t xml:space="preserve">  </w:t>
      </w:r>
    </w:p>
    <w:p w14:paraId="5B8F7BAB" w14:textId="1AFFA8C2" w:rsidR="006C028E" w:rsidRDefault="00EB6BA8" w:rsidP="00184514">
      <w:pPr>
        <w:pStyle w:val="Default"/>
        <w:spacing w:after="231"/>
        <w:rPr>
          <w:rFonts w:ascii="Times New Roman" w:hAnsi="Times New Roman" w:cs="Times New Roman"/>
        </w:rPr>
      </w:pPr>
      <w:r>
        <w:rPr>
          <w:rFonts w:ascii="Times New Roman" w:hAnsi="Times New Roman" w:cs="Times New Roman"/>
        </w:rPr>
        <w:t xml:space="preserve">An accurately-measured </w:t>
      </w:r>
      <w:r w:rsidR="006C028E" w:rsidRPr="006C028E">
        <w:rPr>
          <w:rFonts w:ascii="Times New Roman" w:hAnsi="Times New Roman" w:cs="Times New Roman"/>
        </w:rPr>
        <w:t xml:space="preserve">Earth </w:t>
      </w:r>
      <w:r>
        <w:rPr>
          <w:rFonts w:ascii="Times New Roman" w:hAnsi="Times New Roman" w:cs="Times New Roman"/>
        </w:rPr>
        <w:t>radiation</w:t>
      </w:r>
      <w:r w:rsidRPr="006C028E">
        <w:rPr>
          <w:rFonts w:ascii="Times New Roman" w:hAnsi="Times New Roman" w:cs="Times New Roman"/>
        </w:rPr>
        <w:t xml:space="preserve"> </w:t>
      </w:r>
      <w:r w:rsidR="006C028E" w:rsidRPr="006C028E">
        <w:rPr>
          <w:rFonts w:ascii="Times New Roman" w:hAnsi="Times New Roman" w:cs="Times New Roman"/>
        </w:rPr>
        <w:t>imbalance</w:t>
      </w:r>
      <w:r>
        <w:rPr>
          <w:rFonts w:ascii="Times New Roman" w:hAnsi="Times New Roman" w:cs="Times New Roman"/>
        </w:rPr>
        <w:t xml:space="preserve"> </w:t>
      </w:r>
      <w:r w:rsidR="006C028E" w:rsidRPr="006C028E">
        <w:rPr>
          <w:rFonts w:ascii="Times New Roman" w:hAnsi="Times New Roman" w:cs="Times New Roman"/>
        </w:rPr>
        <w:t>provides</w:t>
      </w:r>
      <w:r w:rsidR="006C028E">
        <w:rPr>
          <w:rFonts w:ascii="Times New Roman" w:hAnsi="Times New Roman" w:cs="Times New Roman"/>
        </w:rPr>
        <w:t xml:space="preserve"> </w:t>
      </w:r>
      <w:r>
        <w:rPr>
          <w:rFonts w:ascii="Times New Roman" w:hAnsi="Times New Roman" w:cs="Times New Roman"/>
        </w:rPr>
        <w:t>a</w:t>
      </w:r>
      <w:r w:rsidRPr="006C028E">
        <w:rPr>
          <w:rFonts w:ascii="Times New Roman" w:hAnsi="Times New Roman" w:cs="Times New Roman"/>
        </w:rPr>
        <w:t xml:space="preserve"> </w:t>
      </w:r>
      <w:r w:rsidR="006C028E" w:rsidRPr="006C028E">
        <w:rPr>
          <w:rFonts w:ascii="Times New Roman" w:hAnsi="Times New Roman" w:cs="Times New Roman"/>
        </w:rPr>
        <w:t xml:space="preserve">way to resolve this ambiguity. The case </w:t>
      </w:r>
      <w:r w:rsidR="00604AD9">
        <w:rPr>
          <w:rFonts w:ascii="Times New Roman" w:hAnsi="Times New Roman" w:cs="Times New Roman"/>
        </w:rPr>
        <w:t>of</w:t>
      </w:r>
      <w:r w:rsidR="00604AD9" w:rsidRPr="006C028E">
        <w:rPr>
          <w:rFonts w:ascii="Times New Roman" w:hAnsi="Times New Roman" w:cs="Times New Roman"/>
        </w:rPr>
        <w:t xml:space="preserve"> </w:t>
      </w:r>
      <w:proofErr w:type="gramStart"/>
      <w:r w:rsidR="006C028E" w:rsidRPr="006C028E">
        <w:rPr>
          <w:rFonts w:ascii="Times New Roman" w:hAnsi="Times New Roman" w:cs="Times New Roman"/>
        </w:rPr>
        <w:t>rapid ocean</w:t>
      </w:r>
      <w:proofErr w:type="gramEnd"/>
      <w:r w:rsidR="006C028E">
        <w:rPr>
          <w:rFonts w:ascii="Times New Roman" w:hAnsi="Times New Roman" w:cs="Times New Roman"/>
        </w:rPr>
        <w:t xml:space="preserve"> </w:t>
      </w:r>
      <w:r w:rsidR="006C028E" w:rsidRPr="006C028E">
        <w:rPr>
          <w:rFonts w:ascii="Times New Roman" w:hAnsi="Times New Roman" w:cs="Times New Roman"/>
        </w:rPr>
        <w:t>mixing and small aerosol for</w:t>
      </w:r>
      <w:r w:rsidR="006C028E">
        <w:rPr>
          <w:rFonts w:ascii="Times New Roman" w:hAnsi="Times New Roman" w:cs="Times New Roman"/>
        </w:rPr>
        <w:t xml:space="preserve">cing requires a large planetary </w:t>
      </w:r>
      <w:r w:rsidR="00604AD9">
        <w:rPr>
          <w:rFonts w:ascii="Times New Roman" w:hAnsi="Times New Roman" w:cs="Times New Roman"/>
        </w:rPr>
        <w:t>radiation</w:t>
      </w:r>
      <w:r w:rsidR="00604AD9" w:rsidRPr="006C028E">
        <w:rPr>
          <w:rFonts w:ascii="Times New Roman" w:hAnsi="Times New Roman" w:cs="Times New Roman"/>
        </w:rPr>
        <w:t xml:space="preserve"> </w:t>
      </w:r>
      <w:r w:rsidR="006C028E" w:rsidRPr="006C028E">
        <w:rPr>
          <w:rFonts w:ascii="Times New Roman" w:hAnsi="Times New Roman" w:cs="Times New Roman"/>
        </w:rPr>
        <w:lastRenderedPageBreak/>
        <w:t>imbalance to yield the observed surface warming.</w:t>
      </w:r>
      <w:r w:rsidR="006C028E">
        <w:rPr>
          <w:rFonts w:ascii="Times New Roman" w:hAnsi="Times New Roman" w:cs="Times New Roman"/>
        </w:rPr>
        <w:t xml:space="preserve">  Quantifying the imbalance at a level that permits attribution of the dominant causes of warming provides </w:t>
      </w:r>
      <w:r w:rsidR="00604AD9">
        <w:rPr>
          <w:rFonts w:ascii="Times New Roman" w:hAnsi="Times New Roman" w:cs="Times New Roman"/>
        </w:rPr>
        <w:t xml:space="preserve">exactly </w:t>
      </w:r>
      <w:r w:rsidR="006C028E">
        <w:rPr>
          <w:rFonts w:ascii="Times New Roman" w:hAnsi="Times New Roman" w:cs="Times New Roman"/>
        </w:rPr>
        <w:t xml:space="preserve">the information policy makers </w:t>
      </w:r>
      <w:r w:rsidR="002A7EB8">
        <w:rPr>
          <w:rFonts w:ascii="Times New Roman" w:hAnsi="Times New Roman" w:cs="Times New Roman"/>
        </w:rPr>
        <w:t xml:space="preserve">need </w:t>
      </w:r>
      <w:r w:rsidR="006C028E">
        <w:rPr>
          <w:rFonts w:ascii="Times New Roman" w:hAnsi="Times New Roman" w:cs="Times New Roman"/>
        </w:rPr>
        <w:t xml:space="preserve">to determine whether society attempts to mitigate warming or </w:t>
      </w:r>
      <w:r w:rsidR="002A7EB8">
        <w:rPr>
          <w:rFonts w:ascii="Times New Roman" w:hAnsi="Times New Roman" w:cs="Times New Roman"/>
        </w:rPr>
        <w:t xml:space="preserve">rather </w:t>
      </w:r>
      <w:r w:rsidR="006C028E">
        <w:rPr>
          <w:rFonts w:ascii="Times New Roman" w:hAnsi="Times New Roman" w:cs="Times New Roman"/>
        </w:rPr>
        <w:t>concentrates on understanding the impacts that warming will have.</w:t>
      </w:r>
    </w:p>
    <w:p w14:paraId="2A88395F" w14:textId="77777777" w:rsidR="00AE6EDD" w:rsidRPr="00AE6EDD" w:rsidRDefault="00AE6EDD" w:rsidP="00D01DB3">
      <w:pPr>
        <w:pStyle w:val="Default"/>
        <w:spacing w:after="231"/>
        <w:ind w:firstLine="720"/>
        <w:rPr>
          <w:rFonts w:ascii="Times New Roman" w:hAnsi="Times New Roman" w:cs="Times New Roman"/>
          <w:i/>
        </w:rPr>
      </w:pPr>
      <w:r w:rsidRPr="00AE6EDD">
        <w:rPr>
          <w:rFonts w:ascii="Times New Roman" w:hAnsi="Times New Roman" w:cs="Times New Roman"/>
          <w:i/>
        </w:rPr>
        <w:t xml:space="preserve">d. The science communities that would be involved. </w:t>
      </w:r>
    </w:p>
    <w:p w14:paraId="74C0EA13" w14:textId="18CFF27A" w:rsidR="00B20141" w:rsidRDefault="003C3219" w:rsidP="00D92DCB">
      <w:pPr>
        <w:pStyle w:val="Default"/>
        <w:spacing w:after="231"/>
        <w:rPr>
          <w:rFonts w:ascii="Times New Roman" w:hAnsi="Times New Roman" w:cs="Times New Roman"/>
        </w:rPr>
      </w:pPr>
      <w:r>
        <w:rPr>
          <w:rFonts w:ascii="Times New Roman" w:hAnsi="Times New Roman" w:cs="Times New Roman"/>
        </w:rPr>
        <w:t>The CLARREO Science Definition Team</w:t>
      </w:r>
      <w:r w:rsidR="006C028E">
        <w:rPr>
          <w:rFonts w:ascii="Times New Roman" w:hAnsi="Times New Roman" w:cs="Times New Roman"/>
        </w:rPr>
        <w:t xml:space="preserve"> </w:t>
      </w:r>
      <w:r w:rsidR="00D92DCB">
        <w:rPr>
          <w:rFonts w:ascii="Times New Roman" w:hAnsi="Times New Roman" w:cs="Times New Roman"/>
        </w:rPr>
        <w:t xml:space="preserve">and CERES science users </w:t>
      </w:r>
      <w:r w:rsidR="006C028E">
        <w:rPr>
          <w:rFonts w:ascii="Times New Roman" w:hAnsi="Times New Roman" w:cs="Times New Roman"/>
        </w:rPr>
        <w:t xml:space="preserve">would be the starting point for </w:t>
      </w:r>
      <w:r w:rsidR="003B4B05">
        <w:rPr>
          <w:rFonts w:ascii="Times New Roman" w:hAnsi="Times New Roman" w:cs="Times New Roman"/>
        </w:rPr>
        <w:t xml:space="preserve">understanding </w:t>
      </w:r>
      <w:r w:rsidR="006C028E">
        <w:rPr>
          <w:rFonts w:ascii="Times New Roman" w:hAnsi="Times New Roman" w:cs="Times New Roman"/>
        </w:rPr>
        <w:t>the</w:t>
      </w:r>
      <w:r w:rsidR="003B4B05">
        <w:rPr>
          <w:rFonts w:ascii="Times New Roman" w:hAnsi="Times New Roman" w:cs="Times New Roman"/>
        </w:rPr>
        <w:t xml:space="preserve"> </w:t>
      </w:r>
      <w:proofErr w:type="spellStart"/>
      <w:r w:rsidR="003B4B05">
        <w:rPr>
          <w:rFonts w:ascii="Times New Roman" w:hAnsi="Times New Roman" w:cs="Times New Roman"/>
        </w:rPr>
        <w:t>spaceborne</w:t>
      </w:r>
      <w:proofErr w:type="spellEnd"/>
      <w:r w:rsidR="006C028E">
        <w:rPr>
          <w:rFonts w:ascii="Times New Roman" w:hAnsi="Times New Roman" w:cs="Times New Roman"/>
        </w:rPr>
        <w:t xml:space="preserve"> capabilities described in this white paper. </w:t>
      </w:r>
      <w:r>
        <w:rPr>
          <w:rFonts w:ascii="Times New Roman" w:hAnsi="Times New Roman" w:cs="Times New Roman"/>
        </w:rPr>
        <w:t xml:space="preserve"> </w:t>
      </w:r>
      <w:r w:rsidR="002A7EB8">
        <w:rPr>
          <w:rFonts w:ascii="Times New Roman" w:hAnsi="Times New Roman" w:cs="Times New Roman"/>
        </w:rPr>
        <w:t xml:space="preserve">These two </w:t>
      </w:r>
      <w:r w:rsidR="00D92DCB">
        <w:rPr>
          <w:rFonts w:ascii="Times New Roman" w:hAnsi="Times New Roman" w:cs="Times New Roman"/>
        </w:rPr>
        <w:t xml:space="preserve">teams include both the government and academic sectors.  </w:t>
      </w:r>
      <w:r w:rsidR="002A7EB8">
        <w:rPr>
          <w:rFonts w:ascii="Times New Roman" w:hAnsi="Times New Roman" w:cs="Times New Roman"/>
        </w:rPr>
        <w:t>It is essential</w:t>
      </w:r>
      <w:r w:rsidR="003B4B05">
        <w:rPr>
          <w:rFonts w:ascii="Times New Roman" w:hAnsi="Times New Roman" w:cs="Times New Roman"/>
        </w:rPr>
        <w:t xml:space="preserve"> to include also the Argo buoy teams for their expertise in assessing radiation imbalance.  Ensuring</w:t>
      </w:r>
      <w:r w:rsidR="002A7EB8">
        <w:rPr>
          <w:rFonts w:ascii="Times New Roman" w:hAnsi="Times New Roman" w:cs="Times New Roman"/>
        </w:rPr>
        <w:t xml:space="preserve"> the</w:t>
      </w:r>
      <w:r w:rsidR="00D92DCB">
        <w:rPr>
          <w:rFonts w:ascii="Times New Roman" w:hAnsi="Times New Roman" w:cs="Times New Roman"/>
        </w:rPr>
        <w:t xml:space="preserve"> climate modeling community </w:t>
      </w:r>
      <w:r w:rsidR="002A7EB8">
        <w:rPr>
          <w:rFonts w:ascii="Times New Roman" w:hAnsi="Times New Roman" w:cs="Times New Roman"/>
        </w:rPr>
        <w:t xml:space="preserve">is also engaged </w:t>
      </w:r>
      <w:r w:rsidR="003B4B05">
        <w:rPr>
          <w:rFonts w:ascii="Times New Roman" w:hAnsi="Times New Roman" w:cs="Times New Roman"/>
        </w:rPr>
        <w:t xml:space="preserve">is important </w:t>
      </w:r>
      <w:r w:rsidR="00D92DCB">
        <w:rPr>
          <w:rFonts w:ascii="Times New Roman" w:hAnsi="Times New Roman" w:cs="Times New Roman"/>
        </w:rPr>
        <w:t>to refine the information that is needed to address the radiation imbalance question rather than recommending a specific measurement and sensor approach.</w:t>
      </w:r>
    </w:p>
    <w:p w14:paraId="27E0D4D0" w14:textId="77777777" w:rsidR="00184514" w:rsidRDefault="00184514" w:rsidP="00184514">
      <w:pPr>
        <w:pStyle w:val="Default"/>
        <w:spacing w:after="231"/>
        <w:rPr>
          <w:rFonts w:ascii="Times New Roman" w:hAnsi="Times New Roman" w:cs="Times New Roman"/>
          <w:i/>
          <w:iCs/>
        </w:rPr>
      </w:pPr>
      <w:r w:rsidRPr="00184514">
        <w:rPr>
          <w:rFonts w:ascii="Times New Roman" w:hAnsi="Times New Roman" w:cs="Times New Roman"/>
          <w:i/>
          <w:iCs/>
        </w:rPr>
        <w:t>2. Why are these challenge</w:t>
      </w:r>
      <w:r w:rsidR="003C3219">
        <w:rPr>
          <w:rFonts w:ascii="Times New Roman" w:hAnsi="Times New Roman" w:cs="Times New Roman"/>
          <w:i/>
          <w:iCs/>
        </w:rPr>
        <w:t>s</w:t>
      </w:r>
      <w:r w:rsidRPr="00184514">
        <w:rPr>
          <w:rFonts w:ascii="Times New Roman" w:hAnsi="Times New Roman" w:cs="Times New Roman"/>
          <w:i/>
          <w:iCs/>
        </w:rPr>
        <w:t xml:space="preserve">/questions timely to address now especially with respect to readiness? </w:t>
      </w:r>
    </w:p>
    <w:p w14:paraId="7750F76A" w14:textId="2BF9C1F2" w:rsidR="003351D2" w:rsidRDefault="001F1DD6" w:rsidP="00184514">
      <w:pPr>
        <w:pStyle w:val="Default"/>
        <w:spacing w:after="231"/>
        <w:rPr>
          <w:rFonts w:ascii="Times New Roman" w:hAnsi="Times New Roman" w:cs="Times New Roman"/>
        </w:rPr>
      </w:pPr>
      <w:r>
        <w:rPr>
          <w:rFonts w:ascii="Times New Roman" w:hAnsi="Times New Roman" w:cs="Times New Roman"/>
        </w:rPr>
        <w:t>Beyond the fact that climate change is one of the dominant issues affecting mankind in the next several decades, the</w:t>
      </w:r>
      <w:r w:rsidR="00AA1976">
        <w:rPr>
          <w:rFonts w:ascii="Times New Roman" w:hAnsi="Times New Roman" w:cs="Times New Roman"/>
        </w:rPr>
        <w:t xml:space="preserve"> confluence of </w:t>
      </w:r>
      <w:r>
        <w:rPr>
          <w:rFonts w:ascii="Times New Roman" w:hAnsi="Times New Roman" w:cs="Times New Roman"/>
        </w:rPr>
        <w:t>several key factors</w:t>
      </w:r>
      <w:r w:rsidR="00AA1976">
        <w:rPr>
          <w:rFonts w:ascii="Times New Roman" w:hAnsi="Times New Roman" w:cs="Times New Roman"/>
        </w:rPr>
        <w:t xml:space="preserve"> </w:t>
      </w:r>
      <w:r>
        <w:rPr>
          <w:rFonts w:ascii="Times New Roman" w:hAnsi="Times New Roman" w:cs="Times New Roman"/>
        </w:rPr>
        <w:t>in recent years to point</w:t>
      </w:r>
      <w:r w:rsidR="00AA1976">
        <w:rPr>
          <w:rFonts w:ascii="Times New Roman" w:hAnsi="Times New Roman" w:cs="Times New Roman"/>
        </w:rPr>
        <w:t>s</w:t>
      </w:r>
      <w:r>
        <w:rPr>
          <w:rFonts w:ascii="Times New Roman" w:hAnsi="Times New Roman" w:cs="Times New Roman"/>
        </w:rPr>
        <w:t xml:space="preserve"> towards </w:t>
      </w:r>
      <w:r w:rsidR="0022051F">
        <w:rPr>
          <w:rFonts w:ascii="Times New Roman" w:hAnsi="Times New Roman" w:cs="Times New Roman"/>
        </w:rPr>
        <w:t xml:space="preserve">the need to </w:t>
      </w:r>
      <w:r>
        <w:rPr>
          <w:rFonts w:ascii="Times New Roman" w:hAnsi="Times New Roman" w:cs="Times New Roman"/>
        </w:rPr>
        <w:t>refin</w:t>
      </w:r>
      <w:r w:rsidR="0022051F">
        <w:rPr>
          <w:rFonts w:ascii="Times New Roman" w:hAnsi="Times New Roman" w:cs="Times New Roman"/>
        </w:rPr>
        <w:t>e</w:t>
      </w:r>
      <w:r>
        <w:rPr>
          <w:rFonts w:ascii="Times New Roman" w:hAnsi="Times New Roman" w:cs="Times New Roman"/>
        </w:rPr>
        <w:t xml:space="preserve"> our methods for measuring the earth radiation imbalance.  First, </w:t>
      </w:r>
      <w:r w:rsidR="00D129E6">
        <w:rPr>
          <w:rFonts w:ascii="Times New Roman" w:hAnsi="Times New Roman" w:cs="Times New Roman"/>
        </w:rPr>
        <w:t xml:space="preserve">certain </w:t>
      </w:r>
      <w:r>
        <w:rPr>
          <w:rFonts w:ascii="Times New Roman" w:hAnsi="Times New Roman" w:cs="Times New Roman"/>
        </w:rPr>
        <w:t>success</w:t>
      </w:r>
      <w:r w:rsidR="00D129E6">
        <w:rPr>
          <w:rFonts w:ascii="Times New Roman" w:hAnsi="Times New Roman" w:cs="Times New Roman"/>
        </w:rPr>
        <w:t>es</w:t>
      </w:r>
      <w:r>
        <w:rPr>
          <w:rFonts w:ascii="Times New Roman" w:hAnsi="Times New Roman" w:cs="Times New Roman"/>
        </w:rPr>
        <w:t xml:space="preserve"> of past radiation budget measurements </w:t>
      </w:r>
      <w:r w:rsidR="00C3352D">
        <w:rPr>
          <w:rFonts w:ascii="Times New Roman" w:hAnsi="Times New Roman" w:cs="Times New Roman"/>
        </w:rPr>
        <w:t>provide guidance on</w:t>
      </w:r>
      <w:r>
        <w:rPr>
          <w:rFonts w:ascii="Times New Roman" w:hAnsi="Times New Roman" w:cs="Times New Roman"/>
        </w:rPr>
        <w:t xml:space="preserve"> where we can improve our measurement approaches.  The CLARREO mission is a direct result of that.  Second, the importance of making highly accurate and SI-traceable measurements is now recognized and, more importantly, the techniques for doing so are becoming better understood.  Third, the design of on-orbit sensors has improved to a </w:t>
      </w:r>
      <w:r w:rsidR="00C3352D">
        <w:rPr>
          <w:rFonts w:ascii="Times New Roman" w:hAnsi="Times New Roman" w:cs="Times New Roman"/>
        </w:rPr>
        <w:t xml:space="preserve">technical readiness </w:t>
      </w:r>
      <w:r>
        <w:rPr>
          <w:rFonts w:ascii="Times New Roman" w:hAnsi="Times New Roman" w:cs="Times New Roman"/>
        </w:rPr>
        <w:t xml:space="preserve">level where implementing high-accuracy on orbit </w:t>
      </w:r>
      <w:r w:rsidR="00C3352D">
        <w:rPr>
          <w:rFonts w:ascii="Times New Roman" w:hAnsi="Times New Roman" w:cs="Times New Roman"/>
        </w:rPr>
        <w:t>can be proven to be achievable</w:t>
      </w:r>
      <w:r w:rsidR="00F90259">
        <w:rPr>
          <w:rFonts w:ascii="Times New Roman" w:hAnsi="Times New Roman" w:cs="Times New Roman"/>
        </w:rPr>
        <w:t>.  Four, the success of the A-train and other constellation approaches combined with an improved ability to makes smaller sensor packages gives confidence that a fleet of radiation imbalance sensors can be readily developed</w:t>
      </w:r>
      <w:r w:rsidR="00C3352D">
        <w:rPr>
          <w:rFonts w:ascii="Times New Roman" w:hAnsi="Times New Roman" w:cs="Times New Roman"/>
        </w:rPr>
        <w:t xml:space="preserve"> and deployed</w:t>
      </w:r>
      <w:r w:rsidR="00F90259">
        <w:rPr>
          <w:rFonts w:ascii="Times New Roman" w:hAnsi="Times New Roman" w:cs="Times New Roman"/>
        </w:rPr>
        <w:t>.  F</w:t>
      </w:r>
      <w:r w:rsidR="003B4B05">
        <w:rPr>
          <w:rFonts w:ascii="Times New Roman" w:hAnsi="Times New Roman" w:cs="Times New Roman"/>
        </w:rPr>
        <w:t xml:space="preserve">inally, sensor </w:t>
      </w:r>
      <w:r w:rsidR="00F90259">
        <w:rPr>
          <w:rFonts w:ascii="Times New Roman" w:hAnsi="Times New Roman" w:cs="Times New Roman"/>
        </w:rPr>
        <w:t>harmonization methods have been developed in the past decade mak</w:t>
      </w:r>
      <w:r w:rsidR="003B4B05">
        <w:rPr>
          <w:rFonts w:ascii="Times New Roman" w:hAnsi="Times New Roman" w:cs="Times New Roman"/>
        </w:rPr>
        <w:t>ing</w:t>
      </w:r>
      <w:r w:rsidR="00F90259">
        <w:rPr>
          <w:rFonts w:ascii="Times New Roman" w:hAnsi="Times New Roman" w:cs="Times New Roman"/>
        </w:rPr>
        <w:t xml:space="preserve"> it feasible to put a fleet of sensors onto a single </w:t>
      </w:r>
      <w:r w:rsidR="003B4B05">
        <w:rPr>
          <w:rFonts w:ascii="Times New Roman" w:hAnsi="Times New Roman" w:cs="Times New Roman"/>
        </w:rPr>
        <w:t xml:space="preserve">radiometric </w:t>
      </w:r>
      <w:r w:rsidR="00F90259">
        <w:rPr>
          <w:rFonts w:ascii="Times New Roman" w:hAnsi="Times New Roman" w:cs="Times New Roman"/>
        </w:rPr>
        <w:t xml:space="preserve">scale </w:t>
      </w:r>
      <w:r w:rsidR="000B6791">
        <w:rPr>
          <w:rFonts w:ascii="Times New Roman" w:hAnsi="Times New Roman" w:cs="Times New Roman"/>
        </w:rPr>
        <w:t>allowing the data from a fleet of sensors to be used for radiation imbalance retrievals</w:t>
      </w:r>
      <w:r w:rsidR="00F90259">
        <w:rPr>
          <w:rFonts w:ascii="Times New Roman" w:hAnsi="Times New Roman" w:cs="Times New Roman"/>
        </w:rPr>
        <w:t>.</w:t>
      </w:r>
    </w:p>
    <w:p w14:paraId="7830A520" w14:textId="77777777" w:rsidR="00184514" w:rsidRDefault="00184514" w:rsidP="00721A80">
      <w:pPr>
        <w:pStyle w:val="Default"/>
        <w:spacing w:after="231"/>
        <w:rPr>
          <w:rFonts w:ascii="Times New Roman" w:hAnsi="Times New Roman" w:cs="Times New Roman"/>
          <w:i/>
          <w:iCs/>
        </w:rPr>
      </w:pPr>
      <w:r w:rsidRPr="00184514">
        <w:rPr>
          <w:rFonts w:ascii="Times New Roman" w:hAnsi="Times New Roman" w:cs="Times New Roman"/>
          <w:i/>
          <w:iCs/>
        </w:rPr>
        <w:t xml:space="preserve">3. Why are space-based observations fundamental to addressing these challenges/questions? </w:t>
      </w:r>
    </w:p>
    <w:p w14:paraId="767A71C3" w14:textId="0C80BF58" w:rsidR="00563C86" w:rsidRDefault="000B6791" w:rsidP="000B6791">
      <w:pPr>
        <w:pStyle w:val="Default"/>
        <w:spacing w:after="231"/>
        <w:rPr>
          <w:rFonts w:ascii="Times New Roman" w:hAnsi="Times New Roman" w:cs="Times New Roman"/>
        </w:rPr>
      </w:pPr>
      <w:r>
        <w:rPr>
          <w:rFonts w:ascii="Times New Roman" w:hAnsi="Times New Roman" w:cs="Times New Roman"/>
        </w:rPr>
        <w:t>As</w:t>
      </w:r>
      <w:r w:rsidR="00F90259">
        <w:rPr>
          <w:rFonts w:ascii="Times New Roman" w:hAnsi="Times New Roman" w:cs="Times New Roman"/>
        </w:rPr>
        <w:t xml:space="preserve"> </w:t>
      </w:r>
      <w:r w:rsidR="00565B6B">
        <w:rPr>
          <w:rFonts w:ascii="Times New Roman" w:hAnsi="Times New Roman" w:cs="Times New Roman"/>
        </w:rPr>
        <w:t>stated above</w:t>
      </w:r>
      <w:r>
        <w:rPr>
          <w:rFonts w:ascii="Times New Roman" w:hAnsi="Times New Roman" w:cs="Times New Roman"/>
        </w:rPr>
        <w:t>,</w:t>
      </w:r>
      <w:r w:rsidR="00565B6B">
        <w:rPr>
          <w:rFonts w:ascii="Times New Roman" w:hAnsi="Times New Roman" w:cs="Times New Roman"/>
        </w:rPr>
        <w:t xml:space="preserve"> attempts to determine </w:t>
      </w:r>
      <w:r w:rsidR="00F90259">
        <w:rPr>
          <w:rFonts w:ascii="Times New Roman" w:hAnsi="Times New Roman" w:cs="Times New Roman"/>
        </w:rPr>
        <w:t xml:space="preserve">the radiation imbalance </w:t>
      </w:r>
      <w:r w:rsidR="00565B6B">
        <w:rPr>
          <w:rFonts w:ascii="Times New Roman" w:hAnsi="Times New Roman" w:cs="Times New Roman"/>
        </w:rPr>
        <w:t xml:space="preserve">from </w:t>
      </w:r>
      <w:r w:rsidR="00F90259">
        <w:rPr>
          <w:rFonts w:ascii="Times New Roman" w:hAnsi="Times New Roman" w:cs="Times New Roman"/>
        </w:rPr>
        <w:t>non-space-based data</w:t>
      </w:r>
      <w:r w:rsidR="00565B6B">
        <w:rPr>
          <w:rFonts w:ascii="Times New Roman" w:hAnsi="Times New Roman" w:cs="Times New Roman"/>
        </w:rPr>
        <w:t xml:space="preserve"> have been underway for a while, but</w:t>
      </w:r>
      <w:r>
        <w:rPr>
          <w:rFonts w:ascii="Times New Roman" w:hAnsi="Times New Roman" w:cs="Times New Roman"/>
        </w:rPr>
        <w:t xml:space="preserve"> those approaches are not fully global in there sampling</w:t>
      </w:r>
      <w:r w:rsidR="00F90259">
        <w:rPr>
          <w:rFonts w:ascii="Times New Roman" w:hAnsi="Times New Roman" w:cs="Times New Roman"/>
        </w:rPr>
        <w:t xml:space="preserve">.  </w:t>
      </w:r>
      <w:r w:rsidR="00365947">
        <w:rPr>
          <w:rFonts w:ascii="Times New Roman" w:hAnsi="Times New Roman" w:cs="Times New Roman"/>
        </w:rPr>
        <w:t xml:space="preserve">By nature, the radiation imbalance is a global quantity that relates to shortwave and longwave radiation directed </w:t>
      </w:r>
      <w:r w:rsidR="00D129E6">
        <w:rPr>
          <w:rFonts w:ascii="Times New Roman" w:hAnsi="Times New Roman" w:cs="Times New Roman"/>
        </w:rPr>
        <w:t xml:space="preserve">from Earth </w:t>
      </w:r>
      <w:r w:rsidR="00365947">
        <w:rPr>
          <w:rFonts w:ascii="Times New Roman" w:hAnsi="Times New Roman" w:cs="Times New Roman"/>
        </w:rPr>
        <w:t xml:space="preserve">to space. </w:t>
      </w:r>
      <w:r w:rsidR="00C15DE0">
        <w:rPr>
          <w:rFonts w:ascii="Times New Roman" w:hAnsi="Times New Roman" w:cs="Times New Roman"/>
        </w:rPr>
        <w:t>Any assets measuring radiative flux deployed at other vantage points such as ground or somewhere within the atmosphere, would not only suffer huge coverage gaps, but would also measure radiative quantities that would be hard to relate to the radiation imbalance.</w:t>
      </w:r>
    </w:p>
    <w:p w14:paraId="6A060AD2" w14:textId="42395189" w:rsidR="005D7E1A" w:rsidRPr="00184514" w:rsidRDefault="005D7E1A" w:rsidP="000B6791">
      <w:pPr>
        <w:pStyle w:val="Default"/>
        <w:spacing w:after="231"/>
        <w:rPr>
          <w:rFonts w:ascii="Times New Roman" w:hAnsi="Times New Roman" w:cs="Times New Roman"/>
        </w:rPr>
      </w:pPr>
      <w:bookmarkStart w:id="1" w:name="_GoBack"/>
      <w:bookmarkEnd w:id="1"/>
    </w:p>
    <w:sectPr w:rsidR="005D7E1A" w:rsidRPr="00184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iryo UI">
    <w:altName w:val="Meiryo UI"/>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14"/>
    <w:rsid w:val="00002B5B"/>
    <w:rsid w:val="0002228C"/>
    <w:rsid w:val="00037314"/>
    <w:rsid w:val="000421AE"/>
    <w:rsid w:val="0006161C"/>
    <w:rsid w:val="000757B8"/>
    <w:rsid w:val="000B6791"/>
    <w:rsid w:val="000E6E0F"/>
    <w:rsid w:val="000E7D0D"/>
    <w:rsid w:val="00103EBF"/>
    <w:rsid w:val="001040F0"/>
    <w:rsid w:val="001340F4"/>
    <w:rsid w:val="001710D4"/>
    <w:rsid w:val="00171BC4"/>
    <w:rsid w:val="00177BF5"/>
    <w:rsid w:val="00184514"/>
    <w:rsid w:val="00192AE0"/>
    <w:rsid w:val="001A64A0"/>
    <w:rsid w:val="001A75D6"/>
    <w:rsid w:val="001C5A66"/>
    <w:rsid w:val="001C758C"/>
    <w:rsid w:val="001D1E69"/>
    <w:rsid w:val="001D5E37"/>
    <w:rsid w:val="001F1DD6"/>
    <w:rsid w:val="00213867"/>
    <w:rsid w:val="00214141"/>
    <w:rsid w:val="00217919"/>
    <w:rsid w:val="0022051F"/>
    <w:rsid w:val="00245DC4"/>
    <w:rsid w:val="00257DCC"/>
    <w:rsid w:val="00260F10"/>
    <w:rsid w:val="002623A4"/>
    <w:rsid w:val="002950B9"/>
    <w:rsid w:val="00295E8B"/>
    <w:rsid w:val="002A19B6"/>
    <w:rsid w:val="002A4743"/>
    <w:rsid w:val="002A59A8"/>
    <w:rsid w:val="002A7EB8"/>
    <w:rsid w:val="002C4754"/>
    <w:rsid w:val="002C5BF2"/>
    <w:rsid w:val="002D34DF"/>
    <w:rsid w:val="002E14B5"/>
    <w:rsid w:val="002E3F14"/>
    <w:rsid w:val="002F332A"/>
    <w:rsid w:val="0030531E"/>
    <w:rsid w:val="003351D2"/>
    <w:rsid w:val="0034622C"/>
    <w:rsid w:val="00365947"/>
    <w:rsid w:val="00377F63"/>
    <w:rsid w:val="003916C1"/>
    <w:rsid w:val="003B4B05"/>
    <w:rsid w:val="003C3219"/>
    <w:rsid w:val="003C3375"/>
    <w:rsid w:val="003D5F83"/>
    <w:rsid w:val="003E3E84"/>
    <w:rsid w:val="00433391"/>
    <w:rsid w:val="00440B9A"/>
    <w:rsid w:val="00446D30"/>
    <w:rsid w:val="00457D04"/>
    <w:rsid w:val="00492F89"/>
    <w:rsid w:val="004E619F"/>
    <w:rsid w:val="00520BFB"/>
    <w:rsid w:val="00563C86"/>
    <w:rsid w:val="00565B6B"/>
    <w:rsid w:val="00565D3C"/>
    <w:rsid w:val="005A32D0"/>
    <w:rsid w:val="005B0CE1"/>
    <w:rsid w:val="005D7E1A"/>
    <w:rsid w:val="006024D6"/>
    <w:rsid w:val="00604AD9"/>
    <w:rsid w:val="00646A37"/>
    <w:rsid w:val="006667A5"/>
    <w:rsid w:val="00681126"/>
    <w:rsid w:val="006B6AED"/>
    <w:rsid w:val="006B74BF"/>
    <w:rsid w:val="006C028E"/>
    <w:rsid w:val="006E3C34"/>
    <w:rsid w:val="006F5D2A"/>
    <w:rsid w:val="00721A80"/>
    <w:rsid w:val="0075385E"/>
    <w:rsid w:val="0075555B"/>
    <w:rsid w:val="00755922"/>
    <w:rsid w:val="007B0138"/>
    <w:rsid w:val="007C012D"/>
    <w:rsid w:val="007C520A"/>
    <w:rsid w:val="007E0469"/>
    <w:rsid w:val="007F7C77"/>
    <w:rsid w:val="00817261"/>
    <w:rsid w:val="00822C92"/>
    <w:rsid w:val="00833936"/>
    <w:rsid w:val="00863228"/>
    <w:rsid w:val="008839C2"/>
    <w:rsid w:val="008B2B45"/>
    <w:rsid w:val="008B5021"/>
    <w:rsid w:val="008E3DB6"/>
    <w:rsid w:val="00913362"/>
    <w:rsid w:val="00914E7D"/>
    <w:rsid w:val="00925BD8"/>
    <w:rsid w:val="0093076F"/>
    <w:rsid w:val="0093080E"/>
    <w:rsid w:val="00932277"/>
    <w:rsid w:val="009428FE"/>
    <w:rsid w:val="00955ACC"/>
    <w:rsid w:val="0099615E"/>
    <w:rsid w:val="009E327D"/>
    <w:rsid w:val="00A00F4E"/>
    <w:rsid w:val="00A11DFE"/>
    <w:rsid w:val="00A34F2A"/>
    <w:rsid w:val="00A53A12"/>
    <w:rsid w:val="00AA1976"/>
    <w:rsid w:val="00AE0B60"/>
    <w:rsid w:val="00AE2BB1"/>
    <w:rsid w:val="00AE4E2D"/>
    <w:rsid w:val="00AE6EDD"/>
    <w:rsid w:val="00AF1C81"/>
    <w:rsid w:val="00B017BC"/>
    <w:rsid w:val="00B20141"/>
    <w:rsid w:val="00B90EA8"/>
    <w:rsid w:val="00BF4090"/>
    <w:rsid w:val="00C15DE0"/>
    <w:rsid w:val="00C265E5"/>
    <w:rsid w:val="00C3352D"/>
    <w:rsid w:val="00C54BE3"/>
    <w:rsid w:val="00C6651B"/>
    <w:rsid w:val="00C8100E"/>
    <w:rsid w:val="00C96E9D"/>
    <w:rsid w:val="00CB370F"/>
    <w:rsid w:val="00CC1C00"/>
    <w:rsid w:val="00CC22C8"/>
    <w:rsid w:val="00CF06C2"/>
    <w:rsid w:val="00D01DB3"/>
    <w:rsid w:val="00D129E6"/>
    <w:rsid w:val="00D92DCB"/>
    <w:rsid w:val="00DB175C"/>
    <w:rsid w:val="00E0556F"/>
    <w:rsid w:val="00E465EC"/>
    <w:rsid w:val="00E65E7A"/>
    <w:rsid w:val="00E765B3"/>
    <w:rsid w:val="00E83FA1"/>
    <w:rsid w:val="00EB6BA8"/>
    <w:rsid w:val="00EC41D6"/>
    <w:rsid w:val="00ED058F"/>
    <w:rsid w:val="00F23EF6"/>
    <w:rsid w:val="00F35B31"/>
    <w:rsid w:val="00F74725"/>
    <w:rsid w:val="00F74AA8"/>
    <w:rsid w:val="00F90259"/>
    <w:rsid w:val="00F903CE"/>
    <w:rsid w:val="00FA3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character" w:styleId="CommentReference">
    <w:name w:val="annotation reference"/>
    <w:basedOn w:val="DefaultParagraphFont"/>
    <w:uiPriority w:val="99"/>
    <w:semiHidden/>
    <w:unhideWhenUsed/>
    <w:rsid w:val="00B90EA8"/>
    <w:rPr>
      <w:sz w:val="18"/>
      <w:szCs w:val="18"/>
    </w:rPr>
  </w:style>
  <w:style w:type="paragraph" w:styleId="CommentText">
    <w:name w:val="annotation text"/>
    <w:basedOn w:val="Normal"/>
    <w:link w:val="CommentTextChar"/>
    <w:uiPriority w:val="99"/>
    <w:semiHidden/>
    <w:unhideWhenUsed/>
    <w:rsid w:val="00B90EA8"/>
    <w:pPr>
      <w:spacing w:line="240" w:lineRule="auto"/>
    </w:pPr>
    <w:rPr>
      <w:sz w:val="24"/>
      <w:szCs w:val="24"/>
    </w:rPr>
  </w:style>
  <w:style w:type="character" w:customStyle="1" w:styleId="CommentTextChar">
    <w:name w:val="Comment Text Char"/>
    <w:basedOn w:val="DefaultParagraphFont"/>
    <w:link w:val="CommentText"/>
    <w:uiPriority w:val="99"/>
    <w:semiHidden/>
    <w:rsid w:val="00B90EA8"/>
    <w:rPr>
      <w:sz w:val="24"/>
      <w:szCs w:val="24"/>
    </w:rPr>
  </w:style>
  <w:style w:type="paragraph" w:styleId="CommentSubject">
    <w:name w:val="annotation subject"/>
    <w:basedOn w:val="CommentText"/>
    <w:next w:val="CommentText"/>
    <w:link w:val="CommentSubjectChar"/>
    <w:uiPriority w:val="99"/>
    <w:semiHidden/>
    <w:unhideWhenUsed/>
    <w:rsid w:val="00B90EA8"/>
    <w:rPr>
      <w:b/>
      <w:bCs/>
      <w:sz w:val="20"/>
      <w:szCs w:val="20"/>
    </w:rPr>
  </w:style>
  <w:style w:type="character" w:customStyle="1" w:styleId="CommentSubjectChar">
    <w:name w:val="Comment Subject Char"/>
    <w:basedOn w:val="CommentTextChar"/>
    <w:link w:val="CommentSubject"/>
    <w:uiPriority w:val="99"/>
    <w:semiHidden/>
    <w:rsid w:val="00B90E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3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514"/>
    <w:pPr>
      <w:autoSpaceDE w:val="0"/>
      <w:autoSpaceDN w:val="0"/>
      <w:adjustRightInd w:val="0"/>
      <w:spacing w:after="0" w:line="240" w:lineRule="auto"/>
    </w:pPr>
    <w:rPr>
      <w:rFonts w:ascii="Meiryo UI" w:eastAsia="Meiryo UI" w:cs="Meiryo UI"/>
      <w:color w:val="000000"/>
      <w:sz w:val="24"/>
      <w:szCs w:val="24"/>
    </w:rPr>
  </w:style>
  <w:style w:type="character" w:customStyle="1" w:styleId="Heading1Char">
    <w:name w:val="Heading 1 Char"/>
    <w:basedOn w:val="DefaultParagraphFont"/>
    <w:link w:val="Heading1"/>
    <w:uiPriority w:val="9"/>
    <w:rsid w:val="005A32D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9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0B9"/>
    <w:rPr>
      <w:rFonts w:ascii="Tahoma" w:hAnsi="Tahoma" w:cs="Tahoma"/>
      <w:sz w:val="16"/>
      <w:szCs w:val="16"/>
    </w:rPr>
  </w:style>
  <w:style w:type="character" w:styleId="CommentReference">
    <w:name w:val="annotation reference"/>
    <w:basedOn w:val="DefaultParagraphFont"/>
    <w:uiPriority w:val="99"/>
    <w:semiHidden/>
    <w:unhideWhenUsed/>
    <w:rsid w:val="00B90EA8"/>
    <w:rPr>
      <w:sz w:val="18"/>
      <w:szCs w:val="18"/>
    </w:rPr>
  </w:style>
  <w:style w:type="paragraph" w:styleId="CommentText">
    <w:name w:val="annotation text"/>
    <w:basedOn w:val="Normal"/>
    <w:link w:val="CommentTextChar"/>
    <w:uiPriority w:val="99"/>
    <w:semiHidden/>
    <w:unhideWhenUsed/>
    <w:rsid w:val="00B90EA8"/>
    <w:pPr>
      <w:spacing w:line="240" w:lineRule="auto"/>
    </w:pPr>
    <w:rPr>
      <w:sz w:val="24"/>
      <w:szCs w:val="24"/>
    </w:rPr>
  </w:style>
  <w:style w:type="character" w:customStyle="1" w:styleId="CommentTextChar">
    <w:name w:val="Comment Text Char"/>
    <w:basedOn w:val="DefaultParagraphFont"/>
    <w:link w:val="CommentText"/>
    <w:uiPriority w:val="99"/>
    <w:semiHidden/>
    <w:rsid w:val="00B90EA8"/>
    <w:rPr>
      <w:sz w:val="24"/>
      <w:szCs w:val="24"/>
    </w:rPr>
  </w:style>
  <w:style w:type="paragraph" w:styleId="CommentSubject">
    <w:name w:val="annotation subject"/>
    <w:basedOn w:val="CommentText"/>
    <w:next w:val="CommentText"/>
    <w:link w:val="CommentSubjectChar"/>
    <w:uiPriority w:val="99"/>
    <w:semiHidden/>
    <w:unhideWhenUsed/>
    <w:rsid w:val="00B90EA8"/>
    <w:rPr>
      <w:b/>
      <w:bCs/>
      <w:sz w:val="20"/>
      <w:szCs w:val="20"/>
    </w:rPr>
  </w:style>
  <w:style w:type="character" w:customStyle="1" w:styleId="CommentSubjectChar">
    <w:name w:val="Comment Subject Char"/>
    <w:basedOn w:val="CommentTextChar"/>
    <w:link w:val="CommentSubject"/>
    <w:uiPriority w:val="99"/>
    <w:semiHidden/>
    <w:rsid w:val="00B90E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D6AF9-04D4-4F01-A8D4-9A806246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Revercomb</dc:creator>
  <cp:lastModifiedBy>Kurt DM4</cp:lastModifiedBy>
  <cp:revision>29</cp:revision>
  <cp:lastPrinted>2015-10-14T18:25:00Z</cp:lastPrinted>
  <dcterms:created xsi:type="dcterms:W3CDTF">2015-11-02T05:54:00Z</dcterms:created>
  <dcterms:modified xsi:type="dcterms:W3CDTF">2015-11-03T03:25:00Z</dcterms:modified>
</cp:coreProperties>
</file>